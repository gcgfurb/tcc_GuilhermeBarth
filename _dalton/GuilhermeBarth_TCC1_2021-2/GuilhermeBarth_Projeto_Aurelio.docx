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D6118C" w14:paraId="58B61155" w14:textId="77777777" w:rsidTr="000814E0">
        <w:tc>
          <w:tcPr>
            <w:tcW w:w="9072" w:type="dxa"/>
            <w:gridSpan w:val="2"/>
            <w:shd w:val="clear" w:color="auto" w:fill="auto"/>
          </w:tcPr>
          <w:p w14:paraId="08F2766E" w14:textId="77777777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6118C" w14:paraId="4B0B4955" w14:textId="77777777" w:rsidTr="000814E0">
        <w:tc>
          <w:tcPr>
            <w:tcW w:w="5387" w:type="dxa"/>
            <w:shd w:val="clear" w:color="auto" w:fill="auto"/>
          </w:tcPr>
          <w:p w14:paraId="5BC3CCA2" w14:textId="18DC4DC9" w:rsidR="00D6118C" w:rsidRPr="003C5262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18E4C21" w14:textId="2B993FF0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C514658" w14:textId="77777777" w:rsidR="00D6118C" w:rsidRDefault="00D6118C" w:rsidP="001D4E18">
      <w:pPr>
        <w:pStyle w:val="TF-TTULO"/>
      </w:pPr>
    </w:p>
    <w:p w14:paraId="147108DD" w14:textId="2BCA55FB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428C209B" w:rsidR="001E682E" w:rsidRDefault="001E682E" w:rsidP="001E682E">
      <w:pPr>
        <w:pStyle w:val="TF-AUTOR0"/>
      </w:pPr>
      <w:r>
        <w:t xml:space="preserve">Prof. </w:t>
      </w:r>
      <w:r w:rsidR="00E1442E">
        <w:t>Dalton</w:t>
      </w:r>
      <w:r w:rsidR="0007726C">
        <w:t xml:space="preserve"> </w:t>
      </w:r>
      <w:ins w:id="9" w:author="Aurélio Faustino Hoppe" w:date="2021-12-18T07:19:00Z">
        <w:r w:rsidR="0007726C">
          <w:t>Solano dos</w:t>
        </w:r>
      </w:ins>
      <w:r w:rsidR="00E1442E">
        <w:t xml:space="preserve">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Default="00AC1CDA" w:rsidP="003D398C">
      <w:pPr>
        <w:pStyle w:val="TF-TEXTO"/>
      </w:pPr>
      <w:r>
        <w:t xml:space="preserve">De acordo com o censo demográfico do 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r>
        <w:t xml:space="preserve">, </w:t>
      </w:r>
      <w:r w:rsidR="007E692A">
        <w:t xml:space="preserve">aproximadamente </w:t>
      </w:r>
      <w:r>
        <w:t xml:space="preserve">18,6% da população da brasileira possui alguma deficiência visual. Desse total, 506 mil pessoas não conseguem </w:t>
      </w:r>
      <w:r w:rsidR="007317A4">
        <w:t>avistar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="007317A4"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r w:rsidR="00787776">
        <w:t>realizada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 w:rsidRPr="008341EB">
        <w:rPr>
          <w:highlight w:val="yellow"/>
          <w:rPrChange w:id="10" w:author="Aurélio Faustino Hoppe" w:date="2021-12-18T09:02:00Z">
            <w:rPr/>
          </w:rPrChange>
        </w:rPr>
        <w:t>pôr</w:t>
      </w:r>
      <w:r w:rsidR="0050160D">
        <w:t xml:space="preserve"> o terreno ser muito irregular e com buracos ou sem a devida acessibilidade.</w:t>
      </w:r>
    </w:p>
    <w:p w14:paraId="4CBA40A0" w14:textId="080488E9" w:rsidR="0050160D" w:rsidRDefault="00855E15" w:rsidP="003D398C">
      <w:pPr>
        <w:pStyle w:val="TF-TEXTO"/>
        <w:rPr>
          <w:shd w:val="clear" w:color="auto" w:fill="FFFFFF"/>
        </w:rPr>
      </w:pPr>
      <w:r>
        <w:t xml:space="preserve">Radabaugh (1993) afirma que para as pessoas sem deficiência, a </w:t>
      </w:r>
      <w:r w:rsidRPr="008341EB">
        <w:rPr>
          <w:highlight w:val="yellow"/>
          <w:rPrChange w:id="11" w:author="Aurélio Faustino Hoppe" w:date="2021-12-18T09:02:00Z">
            <w:rPr/>
          </w:rPrChange>
        </w:rPr>
        <w:t>tecnologia</w:t>
      </w:r>
      <w:r>
        <w:t xml:space="preserve"> é um facilitador, porém para pessoas com alguma deficiência, </w:t>
      </w:r>
      <w:del w:id="12" w:author="Aurélio Faustino Hoppe" w:date="2021-12-18T09:02:00Z">
        <w:r w:rsidDel="008341EB">
          <w:delText>a tecnologia</w:delText>
        </w:r>
      </w:del>
      <w:ins w:id="13" w:author="Aurélio Faustino Hoppe" w:date="2021-12-18T09:02:00Z">
        <w:r w:rsidR="008341EB">
          <w:t>ela</w:t>
        </w:r>
      </w:ins>
      <w:r>
        <w:t xml:space="preserve">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</w:t>
      </w:r>
      <w:r w:rsidR="007D30EA" w:rsidRPr="008341EB">
        <w:rPr>
          <w:highlight w:val="yellow"/>
          <w:rPrChange w:id="14" w:author="Aurélio Faustino Hoppe" w:date="2021-12-18T09:02:00Z">
            <w:rPr/>
          </w:rPrChange>
        </w:rPr>
        <w:t>tecnologias</w:t>
      </w:r>
      <w:r w:rsidR="007D30EA">
        <w:t xml:space="preserve">, </w:t>
      </w:r>
      <w:r w:rsidR="00B67885">
        <w:t>d</w:t>
      </w:r>
      <w:r w:rsidR="007D30EA">
        <w:t xml:space="preserve">entre essas </w:t>
      </w:r>
      <w:r w:rsidR="00F26ADA">
        <w:t>existem as b</w:t>
      </w:r>
      <w:r w:rsidR="00945FDE">
        <w:t>e</w:t>
      </w:r>
      <w:r w:rsidR="00F26ADA">
        <w:t xml:space="preserve">ngalas, textos em </w:t>
      </w:r>
      <w:r w:rsidR="00945FDE">
        <w:t xml:space="preserve">braile. Dentro das </w:t>
      </w:r>
      <w:r w:rsidR="00945FDE" w:rsidRPr="008341EB">
        <w:rPr>
          <w:highlight w:val="yellow"/>
          <w:rPrChange w:id="15" w:author="Aurélio Faustino Hoppe" w:date="2021-12-18T09:02:00Z">
            <w:rPr/>
          </w:rPrChange>
        </w:rPr>
        <w:t>tecnologias</w:t>
      </w:r>
      <w:r w:rsidR="00945FDE">
        <w:t xml:space="preserve"> digitais se presencia algumas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de </w:t>
      </w:r>
      <w:r w:rsidR="00945FDE" w:rsidRPr="000F049B">
        <w:rPr>
          <w:i/>
          <w:iCs/>
        </w:rPr>
        <w:t>Global Position System</w:t>
      </w:r>
      <w:r w:rsidR="00945FDE">
        <w:t xml:space="preserve"> (GPS), uso de Beacons</w:t>
      </w:r>
      <w:r w:rsidR="00930200">
        <w:t xml:space="preserve"> e o próprio sensor </w:t>
      </w:r>
      <w:r w:rsidR="00C0203E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(2018)</w:t>
      </w:r>
      <w:r w:rsidR="00930200">
        <w:t>,</w:t>
      </w:r>
      <w:r w:rsidR="00C0203E">
        <w:t xml:space="preserve"> é um sensor óptico ativo que emites feixes de luz compreendidas na região do infravermelho do espectro eletromagnético, o 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µm</w:t>
      </w:r>
      <w:r w:rsidR="00C0203E">
        <w:rPr>
          <w:shd w:val="clear" w:color="auto" w:fill="FFFFFF"/>
        </w:rPr>
        <w:t>, e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16B57116" w:rsidR="00A138A4" w:rsidRDefault="00283B74" w:rsidP="003D398C">
      <w:pPr>
        <w:pStyle w:val="TF-TEXTO"/>
      </w:pPr>
      <w:r>
        <w:t xml:space="preserve">Segundo Krause (2018), os Beacons Bluetooth são transmissores que utilizam </w:t>
      </w:r>
      <w:r w:rsidRPr="00930200">
        <w:t>Bluetooth Low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Beacon pode ser </w:t>
      </w:r>
      <w:r w:rsidR="00787776">
        <w:t>utilizado</w:t>
      </w:r>
      <w:r>
        <w:t xml:space="preserve"> em sistema</w:t>
      </w:r>
      <w:r w:rsidR="00787776">
        <w:t>s</w:t>
      </w:r>
      <w:r>
        <w:t xml:space="preserve"> de Indoor Positioning System (IPS), por exemplo</w:t>
      </w:r>
      <w:r w:rsidR="009B753E">
        <w:t>,</w:t>
      </w:r>
      <w:r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>
        <w:t>a na disposição dos produtos.</w:t>
      </w:r>
      <w:r w:rsidR="00A57641">
        <w:t xml:space="preserve"> </w:t>
      </w:r>
      <w:r w:rsidR="00A57641" w:rsidRPr="008341EB">
        <w:rPr>
          <w:highlight w:val="yellow"/>
          <w:rPrChange w:id="16" w:author="Aurélio Faustino Hoppe" w:date="2021-12-18T09:03:00Z">
            <w:rPr/>
          </w:rPrChange>
        </w:rPr>
        <w:t>Na figura 1</w:t>
      </w:r>
      <w:r w:rsidR="00A57641">
        <w:t xml:space="preserve"> é demonstrado ao lado direito alguns exemplos de Beacons que estão disponíveis no mercado, e ao lado esquerdo possuímos alguns desenvolvidos nos laboratórios da FURB.</w:t>
      </w:r>
    </w:p>
    <w:p w14:paraId="0494E6BA" w14:textId="626EFA0C" w:rsidR="00C03122" w:rsidRDefault="00B67F0E" w:rsidP="008C717D">
      <w:pPr>
        <w:pStyle w:val="TF-TEXTO"/>
        <w:ind w:firstLine="0"/>
        <w:jc w:val="center"/>
      </w:pPr>
      <w:r>
        <w:t>Figura 1</w:t>
      </w:r>
      <w:r w:rsidR="009B753E">
        <w:t xml:space="preserve"> - </w:t>
      </w:r>
      <w:r>
        <w:t>Diferentes tipos de Beacons</w:t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</w:p>
    <w:p w14:paraId="34955674" w14:textId="5730AE4D" w:rsidR="00930200" w:rsidRDefault="009156C3" w:rsidP="00930200">
      <w:pPr>
        <w:pStyle w:val="TF-TEXTO"/>
      </w:pPr>
      <w:r>
        <w:t xml:space="preserve">De acordo com Freitas (2018) a comunicação é essencial para a pessoa deficiente conseguir perceber a sua presença e devidas intenções de ajuda e orientação. Trazendo para a parte técnica, </w:t>
      </w:r>
      <w:r w:rsidRPr="008341EB">
        <w:rPr>
          <w:highlight w:val="yellow"/>
          <w:rPrChange w:id="17" w:author="Aurélio Faustino Hoppe" w:date="2021-12-18T09:03:00Z">
            <w:rPr/>
          </w:rPrChange>
        </w:rPr>
        <w:t>podemos</w:t>
      </w:r>
      <w:r>
        <w:t xml:space="preserve"> realizar comandos vocais utilizando </w:t>
      </w:r>
      <w:r w:rsidR="00071CFE">
        <w:t>o Text to Speech e Speech to Text. Segundo a Google Cloud (2021) é possível realizar essa tradução de texto para voz e vice-versa de três maneira</w:t>
      </w:r>
      <w:r w:rsidR="00B67885">
        <w:t>s;</w:t>
      </w:r>
      <w:r w:rsidR="00071CFE">
        <w:t xml:space="preserve"> </w:t>
      </w:r>
      <w:r w:rsidR="00B67885">
        <w:t xml:space="preserve">(i) </w:t>
      </w:r>
      <w:r w:rsidR="00071CFE">
        <w:t>a primeira de reconhecimento síncrono,</w:t>
      </w:r>
      <w:r w:rsidR="00EC3976">
        <w:t xml:space="preserve"> (ii)</w:t>
      </w:r>
      <w:r w:rsidR="00071CFE">
        <w:t xml:space="preserve"> a segunda de maneira assíncrona e a </w:t>
      </w:r>
      <w:r w:rsidR="00EC3976">
        <w:t xml:space="preserve">(iii) </w:t>
      </w:r>
      <w:r w:rsidR="00071CFE">
        <w:t xml:space="preserve">terceira de forma de </w:t>
      </w:r>
      <w:r w:rsidR="00071CFE" w:rsidRPr="00A14009">
        <w:rPr>
          <w:i/>
          <w:iCs/>
        </w:rPr>
        <w:t>streaming</w:t>
      </w:r>
      <w:r w:rsidR="00071CFE">
        <w:t xml:space="preserve">. A forma de reconhecimento síncrona </w:t>
      </w:r>
      <w:r w:rsidR="00EC3976">
        <w:t>utiliza</w:t>
      </w:r>
      <w:r w:rsidR="00071CFE">
        <w:t xml:space="preserve"> </w:t>
      </w:r>
      <w:r w:rsidR="00877B66" w:rsidRPr="00203223">
        <w:rPr>
          <w:i/>
          <w:iCs/>
        </w:rPr>
        <w:t>Represential State Transfer</w:t>
      </w:r>
      <w:r w:rsidR="00877B66">
        <w:t xml:space="preserve"> (</w:t>
      </w:r>
      <w:r w:rsidR="00071CFE">
        <w:t>REST</w:t>
      </w:r>
      <w:r w:rsidR="00877B66">
        <w:t xml:space="preserve">), que é um conjunto de restrições utilizado nas requisições </w:t>
      </w:r>
      <w:r w:rsidR="00877B66" w:rsidRPr="00203223">
        <w:rPr>
          <w:i/>
          <w:iCs/>
        </w:rPr>
        <w:t>HyperTextTransferProtocol</w:t>
      </w:r>
      <w:r w:rsidR="00877B66">
        <w:t xml:space="preserve"> (HTTP)</w:t>
      </w:r>
      <w:r w:rsidR="004F74E9">
        <w:t xml:space="preserve"> para que atendam as diretrizes definidas na arquitetura,</w:t>
      </w:r>
      <w:r w:rsidR="00071CFE">
        <w:t xml:space="preserve"> </w:t>
      </w:r>
      <w:r w:rsidR="00203223">
        <w:t>utiliza também</w:t>
      </w:r>
      <w:r w:rsidR="00071CFE">
        <w:t xml:space="preserve"> </w:t>
      </w:r>
      <w:r w:rsidR="00203223">
        <w:t>d</w:t>
      </w:r>
      <w:r w:rsidR="004F74E9">
        <w:t xml:space="preserve">o </w:t>
      </w:r>
      <w:r w:rsidR="00877B66">
        <w:t xml:space="preserve">Google </w:t>
      </w:r>
      <w:r w:rsidR="00877B66" w:rsidRPr="00203223">
        <w:rPr>
          <w:i/>
          <w:iCs/>
        </w:rPr>
        <w:t>Remote Procedure Call</w:t>
      </w:r>
      <w:r w:rsidR="00877B66">
        <w:t xml:space="preserve"> (</w:t>
      </w:r>
      <w:r w:rsidR="00071CFE">
        <w:t>gRPC</w:t>
      </w:r>
      <w:r w:rsidR="00877B66">
        <w:t>)</w:t>
      </w:r>
      <w:r w:rsidR="004F74E9">
        <w:t xml:space="preserve"> o qual é uma arquitetura RPC de código aberto</w:t>
      </w:r>
      <w:r w:rsidR="00203223">
        <w:t xml:space="preserve"> projetado pela Google </w:t>
      </w:r>
      <w:commentRangeStart w:id="18"/>
      <w:r w:rsidR="00203223">
        <w:t>para</w:t>
      </w:r>
      <w:commentRangeEnd w:id="18"/>
      <w:r w:rsidR="008341EB">
        <w:rPr>
          <w:rStyle w:val="Refdecomentrio"/>
        </w:rPr>
        <w:commentReference w:id="18"/>
      </w:r>
      <w:r w:rsidR="00203223">
        <w:t xml:space="preserve"> obter uma comunicação de alta velocidade entre microsserviços, assim é </w:t>
      </w:r>
      <w:r w:rsidR="00071CFE">
        <w:t>enviado o áudio</w:t>
      </w:r>
      <w:r w:rsidR="00BE1107">
        <w:t xml:space="preserve"> inteiro</w:t>
      </w:r>
      <w:r w:rsidR="00071CFE">
        <w:t xml:space="preserve"> com os dados </w:t>
      </w:r>
      <w:r w:rsidR="00203223">
        <w:lastRenderedPageBreak/>
        <w:t>e</w:t>
      </w:r>
      <w:r w:rsidR="00071CFE">
        <w:t xml:space="preserve"> efetuado </w:t>
      </w:r>
      <w:r w:rsidR="009B753E">
        <w:t>a averiguação</w:t>
      </w:r>
      <w:r w:rsidR="00071CFE">
        <w:t xml:space="preserve"> desses dados</w:t>
      </w:r>
      <w:r w:rsidR="00BE1107">
        <w:t xml:space="preserve"> e retorna em texto após a sua execução, podendo ter áudios de até 1 minuto. Com a forma assíncrona, funciona de maneira semelhante a síncrona, ela utiliza REST e gRPC, envia os dados do áudio para a </w:t>
      </w:r>
      <w:r w:rsidR="00203223" w:rsidRPr="00203223">
        <w:rPr>
          <w:i/>
          <w:iCs/>
        </w:rPr>
        <w:t>Application Programming Interface</w:t>
      </w:r>
      <w:r w:rsidR="00203223">
        <w:t xml:space="preserve"> (</w:t>
      </w:r>
      <w:r w:rsidR="00BE1107">
        <w:t>API</w:t>
      </w:r>
      <w:r w:rsidR="00203223">
        <w:t>)</w:t>
      </w:r>
      <w:r w:rsidR="00BE1107">
        <w:t xml:space="preserve"> correspondente e </w:t>
      </w:r>
      <w:r w:rsidR="00EC3976">
        <w:t>inicia-se</w:t>
      </w:r>
      <w:r w:rsidR="00BE1107">
        <w:t xml:space="preserve"> uma operação de longa duração. Após a conclusão do reconhecimento</w:t>
      </w:r>
      <w:r w:rsidR="009B753E">
        <w:t>,</w:t>
      </w:r>
      <w:r w:rsidR="00BE1107">
        <w:t xml:space="preserve"> é convertido em forma de texto, além de poder ter tamanho máximo de 480 minutos.</w:t>
      </w:r>
      <w:r w:rsidR="00B67F0E">
        <w:t xml:space="preserve"> </w:t>
      </w:r>
      <w:r w:rsidR="009B753E">
        <w:t>P</w:t>
      </w:r>
      <w:r w:rsidR="00840D9A">
        <w:t>or fim</w:t>
      </w:r>
      <w:r w:rsidR="009B753E">
        <w:t>,</w:t>
      </w:r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r w:rsidR="00840D9A" w:rsidRPr="00A14009">
        <w:rPr>
          <w:i/>
          <w:iCs/>
        </w:rPr>
        <w:t>stream</w:t>
      </w:r>
      <w:r w:rsidR="00840D9A">
        <w:t xml:space="preserve"> gRPC bidirecional, ou seja, existe um caminho de entrada e saída de valores. Enquanto o áudio é processado, o texto resultado já é apresentado, podendo sofrer algumas perdas de qualidade em função de responder em tempo real. </w:t>
      </w:r>
      <w:r w:rsidR="000651B2">
        <w:t>Dessa forma</w:t>
      </w:r>
      <w:r w:rsidR="00840D9A">
        <w:t xml:space="preserve">, a pessoa com a deficiência visual </w:t>
      </w:r>
      <w:r w:rsidR="00F2396E">
        <w:t>poderá</w:t>
      </w:r>
      <w:r w:rsidR="00840D9A">
        <w:t xml:space="preserve"> interagir</w:t>
      </w:r>
      <w:r w:rsidR="000651B2">
        <w:t>,</w:t>
      </w:r>
      <w:r w:rsidR="00840D9A">
        <w:t xml:space="preserve"> </w:t>
      </w:r>
      <w:r w:rsidR="000651B2">
        <w:t xml:space="preserve">apenas com a sua voz, </w:t>
      </w:r>
      <w:r w:rsidR="00F2396E">
        <w:t>diretamente com o</w:t>
      </w:r>
      <w:r w:rsidR="000651B2">
        <w:t xml:space="preserve"> aplicativo, </w:t>
      </w:r>
      <w:r w:rsidR="00840D9A">
        <w:t xml:space="preserve">sem a necessidade de uma </w:t>
      </w:r>
      <w:r w:rsidR="000651B2">
        <w:t xml:space="preserve">interação física. Além disso, o aplicativo </w:t>
      </w:r>
      <w:r w:rsidR="0042438C">
        <w:t xml:space="preserve">de realidade virtual </w:t>
      </w:r>
      <w:r w:rsidR="000651B2">
        <w:t>informará ao usuário, também em forma</w:t>
      </w:r>
      <w:r w:rsidR="001C5234">
        <w:t>to</w:t>
      </w:r>
      <w:r w:rsidR="000651B2">
        <w:t xml:space="preserve"> de áudio,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Artifical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>eacons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>
        <w:t>-se</w:t>
      </w:r>
      <w:r w:rsidR="009F651D">
        <w:t xml:space="preserve"> ao GPS, porém em ambientes externos.</w:t>
      </w:r>
    </w:p>
    <w:p w14:paraId="0E5E2FD4" w14:textId="50A0656D" w:rsidR="00C35E57" w:rsidRPr="001D4E18" w:rsidRDefault="00F255FC" w:rsidP="00BC499A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1D4E18">
        <w:t xml:space="preserve">OBJETIVOS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FC92A7C" w14:textId="6A8649A0" w:rsidR="00C502D5" w:rsidRDefault="00930200" w:rsidP="00C35E57">
      <w:pPr>
        <w:pStyle w:val="TF-TEXTO"/>
      </w:pPr>
      <w:r>
        <w:t>Desenvolvimento de uma aplicação</w:t>
      </w:r>
      <w:r w:rsidR="00CC3223">
        <w:t xml:space="preserve"> com realidade virtual</w:t>
      </w:r>
      <w:r>
        <w:t xml:space="preserve"> para</w:t>
      </w:r>
      <w:r w:rsidR="000604D2">
        <w:t xml:space="preserve"> dispositivos móveis </w:t>
      </w:r>
      <w:r w:rsidR="00C03260">
        <w:t>que possa auxiliar</w:t>
      </w:r>
      <w:r w:rsidR="009A77BE">
        <w:t xml:space="preserve"> no deslocamento de ambientes internos e externos para</w:t>
      </w:r>
      <w:r w:rsidR="00C03260">
        <w:t xml:space="preserve"> 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4340B9A" w:rsidR="00DB33B6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7E692A">
        <w:t>, juntamente com uma IA durante a identificação de objetos</w:t>
      </w:r>
      <w:r w:rsidR="00A14009">
        <w:t>;</w:t>
      </w:r>
    </w:p>
    <w:p w14:paraId="7FD35341" w14:textId="3EBE08C9" w:rsidR="00C03260" w:rsidRDefault="009A77BE" w:rsidP="00F77926">
      <w:pPr>
        <w:pStyle w:val="TF-ALNEA"/>
      </w:pPr>
      <w:r>
        <w:t xml:space="preserve">auxiliar </w:t>
      </w:r>
      <w:r w:rsidR="00C03260">
        <w:t xml:space="preserve">a microlocalização </w:t>
      </w:r>
      <w:r w:rsidR="00E67F1B">
        <w:t>utilizando</w:t>
      </w:r>
      <w:r w:rsidR="00C03260">
        <w:t xml:space="preserve"> </w:t>
      </w:r>
      <w:r w:rsidR="00E67F1B">
        <w:t xml:space="preserve">o </w:t>
      </w:r>
      <w:r w:rsidR="00C03260">
        <w:t>Beacon</w:t>
      </w:r>
      <w:r w:rsidR="00E67F1B">
        <w:t xml:space="preserve"> e a macrolocalização com o GPS</w:t>
      </w:r>
      <w:r w:rsidR="00A14009">
        <w:t>;</w:t>
      </w:r>
    </w:p>
    <w:p w14:paraId="0F83796A" w14:textId="3C635EEC" w:rsidR="00A44581" w:rsidRDefault="00A44581" w:rsidP="00424AD5">
      <w:pPr>
        <w:pStyle w:val="Ttulo1"/>
      </w:pPr>
      <w:bookmarkStart w:id="33" w:name="_Toc419598587"/>
      <w:r>
        <w:t xml:space="preserve">trabalhos </w:t>
      </w:r>
      <w:r w:rsidRPr="00FC4A9F">
        <w:t>correlatos</w:t>
      </w:r>
    </w:p>
    <w:p w14:paraId="4C2B16C4" w14:textId="437E77F4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BC499A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>Segundo Krause (2018) o sistema de localização mais utilizado é o GPS</w:t>
      </w:r>
      <w:r w:rsidR="00293969">
        <w:t>. Segundo Mackey (2017, p.823, tradução nossa) “O surgimento da internet das coisas (IoT),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601AB036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ins w:id="34" w:author="Aurélio Faustino Hoppe" w:date="2021-12-18T07:28:00Z">
        <w:r w:rsidR="009A199F">
          <w:t>~sao</w:t>
        </w:r>
      </w:ins>
      <w:del w:id="35" w:author="Aurélio Faustino Hoppe" w:date="2021-12-18T07:28:00Z">
        <w:r w:rsidR="009156C3" w:rsidDel="009A199F">
          <w:delText>é</w:delText>
        </w:r>
      </w:del>
      <w:r w:rsidR="00E67F1B">
        <w:t xml:space="preserve"> melhor</w:t>
      </w:r>
      <w:ins w:id="36" w:author="Aurélio Faustino Hoppe" w:date="2021-12-18T07:28:00Z">
        <w:r w:rsidR="009A199F">
          <w:t>es</w:t>
        </w:r>
      </w:ins>
      <w:r w:rsidR="00547712">
        <w:t xml:space="preserve"> aproveitad</w:t>
      </w:r>
      <w:ins w:id="37" w:author="Aurélio Faustino Hoppe" w:date="2021-12-18T07:28:00Z">
        <w:r w:rsidR="009A199F">
          <w:t>as</w:t>
        </w:r>
      </w:ins>
      <w:del w:id="38" w:author="Aurélio Faustino Hoppe" w:date="2021-12-18T07:28:00Z">
        <w:r w:rsidR="009156C3" w:rsidDel="009A199F">
          <w:delText>o</w:delText>
        </w:r>
      </w:del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4DEAB3B1" w:rsidR="00547712" w:rsidRDefault="00547712" w:rsidP="0092679A">
      <w:pPr>
        <w:pStyle w:val="TF-TEXTO"/>
      </w:pPr>
      <w:r>
        <w:t>Diante 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r w:rsidR="001B0E81" w:rsidRPr="007E692A">
        <w:rPr>
          <w:i/>
          <w:iCs/>
        </w:rPr>
        <w:t>Received Signal Strength Indicator</w:t>
      </w:r>
      <w:r w:rsidR="001B0E81">
        <w:t xml:space="preserve"> (RSSI) de cada subárea. Segundo Xu, Yang e Jiang (2011, p. 1), o RSSI é uma métrica da qualidade do sinal emitido por um dispositivo. Durante o mapeamento das subáreas, é necessário pegar 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>efetuar o cálculo, criado por Krause (2018), para assim permitir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>
        <w:t>, essas que foram</w:t>
      </w:r>
      <w:r w:rsidR="007B1925">
        <w:t xml:space="preserve"> resgata</w:t>
      </w:r>
      <w:r w:rsidR="0084731B">
        <w:t>da</w:t>
      </w:r>
      <w:r w:rsidR="007B1925">
        <w:t>s na primeira</w:t>
      </w:r>
      <w:del w:id="39" w:author="Aurélio Faustino Hoppe" w:date="2021-12-18T07:31:00Z">
        <w:r w:rsidR="007B1925" w:rsidDel="009A199F">
          <w:delText>.</w:delText>
        </w:r>
        <w:r w:rsidR="00787776" w:rsidDel="009A199F">
          <w:delText xml:space="preserve"> Logo abaixo, na</w:delText>
        </w:r>
      </w:del>
      <w:ins w:id="40" w:author="Aurélio Faustino Hoppe" w:date="2021-12-18T07:31:00Z">
        <w:r w:rsidR="009A199F">
          <w:t>. Na</w:t>
        </w:r>
      </w:ins>
      <w:r w:rsidR="00787776">
        <w:t xml:space="preserve"> Figura 2 é demonstrado as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subáreas, </w:t>
      </w:r>
      <w:r w:rsidR="00F2396E">
        <w:t>o posicionamento</w:t>
      </w:r>
      <w:r w:rsidR="00787776">
        <w:t xml:space="preserve"> do receptor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utilizados.</w:t>
      </w:r>
    </w:p>
    <w:p w14:paraId="6D88F2B6" w14:textId="64E047AB" w:rsidR="001B0E81" w:rsidRDefault="001B0E81" w:rsidP="000C089F">
      <w:pPr>
        <w:pStyle w:val="TF-TEXTO"/>
        <w:ind w:firstLine="0"/>
        <w:jc w:val="center"/>
      </w:pPr>
      <w:r>
        <w:t>Figura 2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>Fonte: Reck (</w:t>
      </w:r>
      <w:commentRangeStart w:id="41"/>
      <w:commentRangeStart w:id="42"/>
      <w:r w:rsidRPr="001B0E81">
        <w:rPr>
          <w:sz w:val="18"/>
          <w:szCs w:val="18"/>
        </w:rPr>
        <w:t>2016</w:t>
      </w:r>
      <w:commentRangeEnd w:id="41"/>
      <w:r w:rsidR="009A199F">
        <w:rPr>
          <w:rStyle w:val="Refdecomentrio"/>
        </w:rPr>
        <w:commentReference w:id="41"/>
      </w:r>
      <w:commentRangeEnd w:id="42"/>
      <w:r w:rsidR="009A199F">
        <w:rPr>
          <w:rStyle w:val="Refdecomentrio"/>
        </w:rPr>
        <w:commentReference w:id="42"/>
      </w:r>
      <w:r w:rsidRPr="001B0E81">
        <w:rPr>
          <w:sz w:val="18"/>
          <w:szCs w:val="18"/>
        </w:rPr>
        <w:t>)</w:t>
      </w:r>
      <w:r w:rsidR="00A14009">
        <w:rPr>
          <w:sz w:val="18"/>
          <w:szCs w:val="18"/>
        </w:rPr>
        <w:t>.</w:t>
      </w:r>
    </w:p>
    <w:p w14:paraId="2939A906" w14:textId="0A6CF1D3" w:rsidR="007B1925" w:rsidRDefault="00154991" w:rsidP="00442EB7">
      <w:pPr>
        <w:pStyle w:val="TF-TEXTO"/>
      </w:pPr>
      <w:r>
        <w:t>Outra técnica utilizada por</w:t>
      </w:r>
      <w:r w:rsidR="007B1925">
        <w:t xml:space="preserve"> Krause (2018)</w:t>
      </w:r>
      <w:r>
        <w:t xml:space="preserve"> foi uma abordagem utilizando grafos</w:t>
      </w:r>
      <w:ins w:id="43" w:author="Aurélio Faustino Hoppe" w:date="2021-12-18T07:35:00Z">
        <w:r w:rsidR="00F4770F">
          <w:t>.</w:t>
        </w:r>
      </w:ins>
      <w:del w:id="44" w:author="Aurélio Faustino Hoppe" w:date="2021-12-18T07:35:00Z">
        <w:r w:rsidR="002F1570" w:rsidDel="00F4770F">
          <w:delText>,</w:delText>
        </w:r>
      </w:del>
      <w:r>
        <w:t xml:space="preserve"> </w:t>
      </w:r>
      <w:del w:id="45" w:author="Aurélio Faustino Hoppe" w:date="2021-12-18T07:35:00Z">
        <w:r w:rsidR="002F1570" w:rsidDel="00F4770F">
          <w:delText>d</w:delText>
        </w:r>
        <w:r w:rsidDel="00F4770F">
          <w:delText xml:space="preserve">essa </w:delText>
        </w:r>
      </w:del>
      <w:ins w:id="46" w:author="Aurélio Faustino Hoppe" w:date="2021-12-18T07:35:00Z">
        <w:r w:rsidR="00F4770F">
          <w:t xml:space="preserve">Dessa </w:t>
        </w:r>
      </w:ins>
      <w:r>
        <w:t>forma</w:t>
      </w:r>
      <w:ins w:id="47" w:author="Aurélio Faustino Hoppe" w:date="2021-12-18T07:35:00Z">
        <w:r w:rsidR="00F4770F">
          <w:t>,</w:t>
        </w:r>
      </w:ins>
      <w:r>
        <w:t xml:space="preserve"> o ambiente </w:t>
      </w:r>
      <w:ins w:id="48" w:author="Aurélio Faustino Hoppe" w:date="2021-12-18T07:35:00Z">
        <w:r w:rsidR="00F4770F">
          <w:t>foi</w:t>
        </w:r>
      </w:ins>
      <w:del w:id="49" w:author="Aurélio Faustino Hoppe" w:date="2021-12-18T07:35:00Z">
        <w:r w:rsidR="002F1570" w:rsidDel="00F4770F">
          <w:delText>é</w:delText>
        </w:r>
      </w:del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>essa forma</w:t>
      </w:r>
      <w:ins w:id="50" w:author="Aurélio Faustino Hoppe" w:date="2021-12-18T07:35:00Z">
        <w:r w:rsidR="00F4770F">
          <w:t>,</w:t>
        </w:r>
      </w:ins>
      <w:r w:rsidR="00DD3429">
        <w:t xml:space="preserve">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commentRangeStart w:id="51"/>
      <w:r w:rsidR="0084731B" w:rsidRPr="00F4770F">
        <w:rPr>
          <w:highlight w:val="yellow"/>
          <w:rPrChange w:id="52" w:author="Aurélio Faustino Hoppe" w:date="2021-12-18T07:36:00Z">
            <w:rPr/>
          </w:rPrChange>
        </w:rPr>
        <w:t>imagem</w:t>
      </w:r>
      <w:commentRangeEnd w:id="51"/>
      <w:r w:rsidR="00F4770F">
        <w:rPr>
          <w:rStyle w:val="Refdecomentrio"/>
        </w:rPr>
        <w:commentReference w:id="51"/>
      </w:r>
      <w:r w:rsidR="0084731B" w:rsidRPr="00F4770F">
        <w:rPr>
          <w:highlight w:val="yellow"/>
          <w:rPrChange w:id="53" w:author="Aurélio Faustino Hoppe" w:date="2021-12-18T07:36:00Z">
            <w:rPr/>
          </w:rPrChange>
        </w:rPr>
        <w:t xml:space="preserve"> abaixo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77C900C2" w:rsidR="00DD3429" w:rsidRDefault="00DD3429" w:rsidP="000C089F">
      <w:pPr>
        <w:pStyle w:val="TF-TEXTO"/>
        <w:ind w:firstLine="0"/>
        <w:jc w:val="center"/>
      </w:pPr>
      <w:r>
        <w:t>Figura 3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46BFFE86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em relação a sua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Além </w:t>
      </w:r>
      <w:r w:rsidR="004F7F2F">
        <w:t>disso</w:t>
      </w:r>
      <w:ins w:id="54" w:author="Aurélio Faustino Hoppe" w:date="2021-12-18T07:37:00Z">
        <w:r w:rsidR="00F4770F">
          <w:t>,</w:t>
        </w:r>
      </w:ins>
      <w:r w:rsidR="004F7F2F">
        <w:t xml:space="preserve"> Krause (2018) cita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Default="00AA7C7D" w:rsidP="00A44581">
      <w:pPr>
        <w:pStyle w:val="TF-TEXTO"/>
      </w:pPr>
      <w:r>
        <w:t xml:space="preserve">De acordo com Krause (2018), utilizando a técnica de grafos para a 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631CB289" w:rsidR="00653E52" w:rsidRDefault="00653E52" w:rsidP="00BC499A">
      <w:pPr>
        <w:pStyle w:val="Ttulo2"/>
      </w:pPr>
      <w:r>
        <w:t>BLACK GLASSES – ASSISTENTE PARA DEFICIENTES VISUAIS VIA GEOLOCALIZAÇÃO</w:t>
      </w:r>
    </w:p>
    <w:p w14:paraId="522549EF" w14:textId="42BD4266" w:rsidR="003903A5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del w:id="55" w:author="Aurélio Faustino Hoppe" w:date="2021-12-18T07:38:00Z">
        <w:r w:rsidR="004F7F2F" w:rsidDel="00F4770F">
          <w:delText>desenvolveu</w:delText>
        </w:r>
        <w:r w:rsidR="00506E68" w:rsidDel="00F4770F">
          <w:delText xml:space="preserve"> </w:delText>
        </w:r>
      </w:del>
      <w:ins w:id="56" w:author="Aurélio Faustino Hoppe" w:date="2021-12-18T07:38:00Z">
        <w:r w:rsidR="00F4770F">
          <w:t xml:space="preserve">utilizou </w:t>
        </w:r>
      </w:ins>
      <w:del w:id="57" w:author="Aurélio Faustino Hoppe" w:date="2021-12-18T07:38:00Z">
        <w:r w:rsidR="00506E68" w:rsidDel="009910EF">
          <w:delText>o</w:delText>
        </w:r>
      </w:del>
      <w:r w:rsidR="00506E68">
        <w:t xml:space="preserve">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</w:t>
      </w:r>
      <w:r w:rsidR="007F3141">
        <w:t xml:space="preserve"> Outro objetivo do autor era utilizar o GPS inteiramente Offline, para isso foi utilizado um Rasp</w:t>
      </w:r>
      <w:r w:rsidR="00825FAC">
        <w:t>b</w:t>
      </w:r>
      <w:r w:rsidR="007F3141">
        <w:t>erry P</w:t>
      </w:r>
      <w:r w:rsidR="00825FAC">
        <w:t xml:space="preserve">I modelo 3B. Nesse Raspberry, foi </w:t>
      </w:r>
      <w:r w:rsidR="00825FAC">
        <w:lastRenderedPageBreak/>
        <w:t>adicionado um banco de dados para gravar as informações do GPS e necessitava de cadastrar os lugares em que o usuário frequentava, assim efetuando o deslocamento de um ponto ao outro. A comunicação do usuário com o Raspberry</w:t>
      </w:r>
      <w:r w:rsidR="003903A5">
        <w:t xml:space="preserve"> durante o trajeto era em formato de áudio utilizando o Speech to Text e Text to Speech. Silva (2019) utilizou um HeadSet que se comunicava com o Raspberry, recebendo e enviando áudios.</w:t>
      </w:r>
    </w:p>
    <w:p w14:paraId="6A24EF2D" w14:textId="400CEEC5" w:rsidR="00506E68" w:rsidRDefault="004F7F2F" w:rsidP="00506E68">
      <w:pPr>
        <w:pStyle w:val="TF-TEXTO"/>
      </w:pPr>
      <w:r>
        <w:t xml:space="preserve">Segundo o autor, </w:t>
      </w:r>
      <w:r w:rsidR="00506E68">
        <w:t xml:space="preserve">o sistema de reconhecimento de voz é composto por vários blocos conforme ilustrado na </w:t>
      </w:r>
      <w:r w:rsidR="003F3881">
        <w:t>F</w:t>
      </w:r>
      <w:r w:rsidR="00506E68">
        <w:t>igura 4</w:t>
      </w:r>
      <w:r>
        <w:t>,</w:t>
      </w:r>
      <w:r w:rsidR="00506E68">
        <w:t xml:space="preserve"> sendo, o </w:t>
      </w:r>
      <w:r w:rsidR="00506E68" w:rsidRPr="00442EB7">
        <w:rPr>
          <w:i/>
          <w:iCs/>
        </w:rPr>
        <w:t>front-end</w:t>
      </w:r>
      <w:r>
        <w:t>,</w:t>
      </w:r>
      <w:r w:rsidR="00506E68">
        <w:rPr>
          <w:i/>
          <w:iCs/>
        </w:rPr>
        <w:t xml:space="preserve"> </w:t>
      </w:r>
      <w:r w:rsidR="00506E68">
        <w:t>responsável por extrair os parâmetros (</w:t>
      </w:r>
      <w:r w:rsidR="00506E68" w:rsidRPr="00442EB7">
        <w:rPr>
          <w:i/>
          <w:iCs/>
        </w:rPr>
        <w:t>features</w:t>
      </w:r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r w:rsidR="00506E68" w:rsidRPr="00442EB7">
        <w:rPr>
          <w:i/>
          <w:iCs/>
        </w:rPr>
        <w:t>features</w:t>
      </w:r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r>
        <w:t>dispomos</w:t>
      </w:r>
      <w:r w:rsidR="00E3053B">
        <w:t xml:space="preserve"> </w:t>
      </w:r>
      <w:r>
        <w:t>d</w:t>
      </w:r>
      <w:r w:rsidR="00E3053B">
        <w:t>o decodificador, que juntamente com os blocos MA e ML, realiza o processo de transcrição do sinal de voz</w:t>
      </w:r>
      <w:r w:rsidR="003903A5">
        <w:t>.</w:t>
      </w:r>
    </w:p>
    <w:p w14:paraId="35B20548" w14:textId="42125E17" w:rsidR="00E3053B" w:rsidRDefault="00E3053B" w:rsidP="000C089F">
      <w:pPr>
        <w:pStyle w:val="TF-TEXTO"/>
        <w:ind w:firstLine="0"/>
        <w:jc w:val="center"/>
      </w:pPr>
      <w:r>
        <w:t>Figura 4</w:t>
      </w:r>
      <w:r w:rsidR="009B753E">
        <w:t xml:space="preserve"> - </w:t>
      </w:r>
      <w:r>
        <w:t>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</w:t>
      </w:r>
      <w:commentRangeStart w:id="58"/>
      <w:r w:rsidRPr="00E3053B">
        <w:rPr>
          <w:sz w:val="18"/>
          <w:szCs w:val="18"/>
        </w:rPr>
        <w:t>201</w:t>
      </w:r>
      <w:r w:rsidR="003D101E">
        <w:rPr>
          <w:sz w:val="18"/>
          <w:szCs w:val="18"/>
        </w:rPr>
        <w:t>0</w:t>
      </w:r>
      <w:commentRangeEnd w:id="58"/>
      <w:r w:rsidR="009910EF">
        <w:rPr>
          <w:rStyle w:val="Refdecomentrio"/>
        </w:rPr>
        <w:commentReference w:id="58"/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4D30C31D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</w:t>
      </w:r>
      <w:r w:rsidR="003903A5">
        <w:t xml:space="preserve">isso </w:t>
      </w:r>
      <w:r w:rsidR="004A792E">
        <w:t xml:space="preserve">porque </w:t>
      </w:r>
      <w:r w:rsidR="003903A5">
        <w:t xml:space="preserve">durante o seu deslocamento entre um ponto A para o B a sua comunicação com o Raspberry não era muito boa, era possível ouvir claramente os comandos do dispositivo, porém a comunicação do usuário com o Raspberry não funcionava corretamente devido aos </w:t>
      </w:r>
      <w:r w:rsidR="004A792E">
        <w:t>ruído</w:t>
      </w:r>
      <w:r w:rsidR="003903A5">
        <w:t>s</w:t>
      </w:r>
      <w:r w:rsidR="004A792E">
        <w:t xml:space="preserve"> externo</w:t>
      </w:r>
      <w:r w:rsidR="003903A5">
        <w:t>s</w:t>
      </w:r>
      <w:r w:rsidR="004A792E">
        <w:t xml:space="preserve"> e som ambiente, assim impactando na precisão do reconhecimento de fala e não executando uma função conforme o esperado.</w:t>
      </w:r>
      <w:r w:rsidR="00B260DF">
        <w:t xml:space="preserve"> A necessidade de ficar cadastrando os lugares que se deseja transitar não se tornou usual, porque necessitava cadastrar manualmente no banco de dados, c</w:t>
      </w:r>
      <w:r w:rsidR="003903A5">
        <w:t>ontud</w:t>
      </w:r>
      <w:r w:rsidR="00B260DF">
        <w:t>o</w:t>
      </w:r>
      <w:r w:rsidR="003903A5">
        <w:t xml:space="preserve"> a precisão do GPS foi satisfatória, sempre </w:t>
      </w:r>
      <w:r w:rsidR="00B260DF">
        <w:t>orientando a pessoa próxima ao seu objetivo final, com uma pequena margem de erro de poucos metros.</w:t>
      </w:r>
    </w:p>
    <w:p w14:paraId="6B996DD8" w14:textId="50781456" w:rsidR="00A44581" w:rsidRDefault="00D54280" w:rsidP="00BC499A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044CAF99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 xml:space="preserve">Segundo Maciel (2011), a tecnologia LiDAR </w:t>
      </w:r>
      <w:del w:id="59" w:author="Aurélio Faustino Hoppe" w:date="2021-12-18T07:42:00Z">
        <w:r w:rsidR="007F3141" w:rsidDel="0028663A">
          <w:delText xml:space="preserve">que </w:delText>
        </w:r>
      </w:del>
      <w:r w:rsidR="007F3141">
        <w:t>está vinculada à área sensorial</w:t>
      </w:r>
      <w:ins w:id="60" w:author="Aurélio Faustino Hoppe" w:date="2021-12-18T07:42:00Z">
        <w:r w:rsidR="0028663A">
          <w:t xml:space="preserve"> e</w:t>
        </w:r>
      </w:ins>
      <w:del w:id="61" w:author="Aurélio Faustino Hoppe" w:date="2021-12-18T07:42:00Z">
        <w:r w:rsidR="007F3141" w:rsidDel="0028663A">
          <w:delText>, que</w:delText>
        </w:r>
      </w:del>
      <w:r w:rsidR="007F3141">
        <w:t xml:space="preserve"> tem como objetivo medir a distância entre o sensor e a superfície utilizando o </w:t>
      </w:r>
      <w:r w:rsidR="007F3141" w:rsidRPr="00CC1F7A">
        <w:rPr>
          <w:i/>
          <w:iCs/>
        </w:rPr>
        <w:t>Light Amplification by Simulated Emission of Radiation</w:t>
      </w:r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ins w:id="62" w:author="Aurélio Faustino Hoppe" w:date="2021-12-18T07:45:00Z">
        <w:r w:rsidR="00FE4B64">
          <w:t>),</w:t>
        </w:r>
      </w:ins>
      <w:del w:id="63" w:author="Aurélio Faustino Hoppe" w:date="2021-12-18T07:45:00Z">
        <w:r w:rsidR="007F3141" w:rsidRPr="004944F2" w:rsidDel="00FE4B64">
          <w:delText>)</w:delText>
        </w:r>
      </w:del>
      <w:del w:id="64" w:author="Aurélio Faustino Hoppe" w:date="2021-12-18T07:44:00Z">
        <w:r w:rsidR="007F3141" w:rsidDel="00FE4B64">
          <w:delText>,</w:delText>
        </w:r>
      </w:del>
      <w:r w:rsidR="007F3141">
        <w:t xml:space="preserve"> </w:t>
      </w:r>
      <w:del w:id="65" w:author="Aurélio Faustino Hoppe" w:date="2021-12-18T07:44:00Z">
        <w:r w:rsidR="007F3141" w:rsidDel="00FE4B64">
          <w:delText>que q</w:delText>
        </w:r>
      </w:del>
      <w:ins w:id="66" w:author="Aurélio Faustino Hoppe" w:date="2021-12-18T07:44:00Z">
        <w:r w:rsidR="00FE4B64">
          <w:t>q</w:t>
        </w:r>
      </w:ins>
      <w:r w:rsidR="007F3141">
        <w:t xml:space="preserve">uando </w:t>
      </w:r>
      <w:del w:id="67" w:author="Aurélio Faustino Hoppe" w:date="2021-12-18T07:44:00Z">
        <w:r w:rsidR="007F3141" w:rsidDel="00FE4B64">
          <w:delText xml:space="preserve">está </w:delText>
        </w:r>
      </w:del>
      <w:r w:rsidR="007F3141">
        <w:t>associado a informação de posicionamento, é capaz de criar uma nuvem de pontos tanto em âmbito bidimensional quanto tridimensional.</w:t>
      </w:r>
    </w:p>
    <w:p w14:paraId="14536F3D" w14:textId="13575FB7" w:rsidR="004944F2" w:rsidRDefault="004944F2" w:rsidP="00F7179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>Na figura abaixo é ilustrado o modelo utilizado pelos autores em seu projeto.</w:t>
      </w:r>
    </w:p>
    <w:p w14:paraId="02B3E368" w14:textId="3C831122" w:rsidR="00EE71CA" w:rsidRDefault="00EE71CA" w:rsidP="0025710C">
      <w:pPr>
        <w:pStyle w:val="TF-TEXTO"/>
        <w:ind w:firstLine="0"/>
        <w:jc w:val="center"/>
      </w:pPr>
      <w:r>
        <w:t>Figura 5</w:t>
      </w:r>
      <w:r w:rsidR="009B753E">
        <w:t xml:space="preserve"> - </w:t>
      </w:r>
      <w:r>
        <w:t>Sensor L</w:t>
      </w:r>
      <w:r w:rsidR="00B44304">
        <w:t>i</w:t>
      </w:r>
      <w:r>
        <w:t>DAR modelo YDLIDAR</w:t>
      </w:r>
      <w:r w:rsidR="004C6C3B">
        <w:t xml:space="preserve"> </w:t>
      </w:r>
      <w:r>
        <w:t>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30ADDE16" w:rsidR="00E319EC" w:rsidRPr="00EE71CA" w:rsidRDefault="00F7179B" w:rsidP="00404609">
      <w:pPr>
        <w:pStyle w:val="TF-TEXTO"/>
        <w:tabs>
          <w:tab w:val="left" w:pos="4410"/>
        </w:tabs>
      </w:pPr>
      <w:r>
        <w:t xml:space="preserve">Os autores realizaram os testes em um ambiente aberto e com diversos relevos, </w:t>
      </w:r>
      <w:r w:rsidR="00E76CE7">
        <w:t>ao</w:t>
      </w:r>
      <w:r>
        <w:t xml:space="preserve"> efetuar esse mapeamento de teste, foi necessário colocar o sensor em uma determinada altura para captar o cenário. Inicialmente</w:t>
      </w:r>
      <w:ins w:id="68" w:author="Aurélio Faustino Hoppe" w:date="2021-12-18T07:46:00Z">
        <w:r w:rsidR="00FE4B64">
          <w:t>,</w:t>
        </w:r>
      </w:ins>
      <w:r>
        <w:t xml:space="preserve"> obteve-se o mapeamento razoavelmente semelhante ao ambiente, mas após aplicar o filtro de Kalman</w:t>
      </w:r>
      <w:ins w:id="69" w:author="Aurélio Faustino Hoppe" w:date="2021-12-18T07:46:00Z">
        <w:r w:rsidR="00FE4B64">
          <w:t>,</w:t>
        </w:r>
      </w:ins>
      <w:r>
        <w:t xml:space="preserve"> os seus resultados foram demasiadamente sucedido,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ROSSI;FREITAS;REIS</w:t>
      </w:r>
      <w:r w:rsidR="00E319EC">
        <w:t xml:space="preserve">, </w:t>
      </w:r>
      <w:commentRangeStart w:id="70"/>
      <w:r w:rsidR="00E319EC">
        <w:t>2019</w:t>
      </w:r>
      <w:commentRangeEnd w:id="70"/>
      <w:r w:rsidR="00FE4B64">
        <w:rPr>
          <w:rStyle w:val="Refdecomentrio"/>
        </w:rPr>
        <w:commentReference w:id="70"/>
      </w:r>
      <w:r w:rsidR="00E319EC">
        <w:t>).</w:t>
      </w:r>
    </w:p>
    <w:p w14:paraId="7817D9B2" w14:textId="77777777" w:rsidR="00451B94" w:rsidRDefault="00451B94" w:rsidP="00424AD5">
      <w:pPr>
        <w:pStyle w:val="Ttulo1"/>
      </w:pPr>
      <w:bookmarkStart w:id="71" w:name="_Toc54164921"/>
      <w:bookmarkStart w:id="72" w:name="_Toc54165675"/>
      <w:bookmarkStart w:id="73" w:name="_Toc54169333"/>
      <w:bookmarkStart w:id="74" w:name="_Toc96347439"/>
      <w:bookmarkStart w:id="75" w:name="_Toc96357723"/>
      <w:bookmarkStart w:id="76" w:name="_Toc96491866"/>
      <w:bookmarkStart w:id="77" w:name="_Toc411603107"/>
      <w:bookmarkEnd w:id="33"/>
      <w:r>
        <w:t>proposta</w:t>
      </w:r>
    </w:p>
    <w:p w14:paraId="29C27354" w14:textId="556156B8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</w:t>
      </w:r>
      <w:r w:rsidR="000C4BF9">
        <w:t>o objetivo</w:t>
      </w:r>
      <w:r>
        <w:t xml:space="preserve"> do trabalho, definindo o desenvolvimento, justificando os requisitos funcionais e não-funcionais, as metodologias utilizadas e o cronograma.</w:t>
      </w:r>
    </w:p>
    <w:p w14:paraId="6DDA7BF0" w14:textId="33DFB147" w:rsidR="006B0760" w:rsidRDefault="00451B94" w:rsidP="00BC499A">
      <w:pPr>
        <w:pStyle w:val="Ttulo2"/>
      </w:pPr>
      <w:bookmarkStart w:id="78" w:name="_Toc54164915"/>
      <w:bookmarkStart w:id="79" w:name="_Toc54165669"/>
      <w:bookmarkStart w:id="80" w:name="_Toc54169327"/>
      <w:bookmarkStart w:id="81" w:name="_Toc96347433"/>
      <w:bookmarkStart w:id="82" w:name="_Toc96357717"/>
      <w:bookmarkStart w:id="83" w:name="_Toc96491860"/>
      <w:bookmarkStart w:id="84" w:name="_Toc351015594"/>
      <w:r>
        <w:t>JUSTIFICATIVA</w:t>
      </w:r>
    </w:p>
    <w:p w14:paraId="3141906C" w14:textId="17B0A155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</w:t>
      </w:r>
      <w:r w:rsidR="00F55526">
        <w:rPr>
          <w:sz w:val="20"/>
          <w:szCs w:val="20"/>
        </w:rPr>
        <w:t xml:space="preserve">trabalhos </w:t>
      </w:r>
      <w:r>
        <w:rPr>
          <w:sz w:val="20"/>
          <w:szCs w:val="20"/>
        </w:rPr>
        <w:t>correlatos contam com algoritmos específicos para cada situação. Krause (2018) utiliza o algoritmo F</w:t>
      </w:r>
      <w:r w:rsidRPr="00012520">
        <w:rPr>
          <w:sz w:val="20"/>
          <w:szCs w:val="20"/>
        </w:rPr>
        <w:t>ingerprint</w:t>
      </w:r>
      <w:r>
        <w:rPr>
          <w:sz w:val="20"/>
          <w:szCs w:val="20"/>
        </w:rPr>
        <w:t xml:space="preserve"> para localizar um dispositivo em uma subárea.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r w:rsidR="002677F4">
        <w:rPr>
          <w:sz w:val="20"/>
          <w:szCs w:val="20"/>
        </w:rPr>
        <w:t>realiza</w:t>
      </w:r>
      <w:r>
        <w:rPr>
          <w:sz w:val="20"/>
          <w:szCs w:val="20"/>
        </w:rPr>
        <w:t xml:space="preserve"> um comparativo do áudio com a frequência que aquela palavra é falada. </w:t>
      </w:r>
      <w:r w:rsidR="002677F4">
        <w:rPr>
          <w:sz w:val="20"/>
          <w:szCs w:val="20"/>
        </w:rPr>
        <w:t>Já</w:t>
      </w:r>
      <w:r>
        <w:rPr>
          <w:sz w:val="20"/>
          <w:szCs w:val="20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Kalman para reduzir o ruído </w:t>
      </w:r>
      <w:r w:rsidR="000C4BF9">
        <w:rPr>
          <w:sz w:val="20"/>
          <w:szCs w:val="20"/>
        </w:rPr>
        <w:t xml:space="preserve">das imagens </w:t>
      </w:r>
      <w:r>
        <w:rPr>
          <w:sz w:val="20"/>
          <w:szCs w:val="20"/>
        </w:rPr>
        <w:t>do ambiente para melhorar os seus resultados.</w:t>
      </w:r>
    </w:p>
    <w:p w14:paraId="3B4E3FE6" w14:textId="282EC474" w:rsidR="00404609" w:rsidRDefault="00404609" w:rsidP="0000418F">
      <w:pPr>
        <w:ind w:firstLine="709"/>
        <w:jc w:val="both"/>
        <w:rPr>
          <w:sz w:val="20"/>
          <w:szCs w:val="20"/>
        </w:rPr>
      </w:pPr>
      <w:r w:rsidRPr="00526532">
        <w:rPr>
          <w:sz w:val="20"/>
          <w:szCs w:val="20"/>
          <w:highlight w:val="yellow"/>
          <w:rPrChange w:id="85" w:author="Aurélio Faustino Hoppe" w:date="2021-12-18T07:48:00Z">
            <w:rPr>
              <w:sz w:val="20"/>
              <w:szCs w:val="20"/>
            </w:rPr>
          </w:rPrChange>
        </w:rPr>
        <w:t>Pelo fato dos correlatos contam</w:t>
      </w:r>
      <w:r>
        <w:rPr>
          <w:sz w:val="20"/>
          <w:szCs w:val="20"/>
        </w:rPr>
        <w:t xml:space="preserve"> com dados resgatados do ambiente, todos eles necessitam de algum tipo de sensor, captador de dados. Para Krause (2018), com o sinal de Bluetooth é possível identificar qual </w:t>
      </w:r>
      <w:r w:rsidR="000D07CD">
        <w:rPr>
          <w:sz w:val="20"/>
          <w:szCs w:val="20"/>
        </w:rPr>
        <w:t>B</w:t>
      </w:r>
      <w:r>
        <w:rPr>
          <w:sz w:val="20"/>
          <w:szCs w:val="20"/>
        </w:rPr>
        <w:t xml:space="preserve">eacon está mais próximo ou qual seria o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</w:t>
      </w:r>
      <w:r w:rsidR="00F55526">
        <w:rPr>
          <w:sz w:val="20"/>
          <w:szCs w:val="20"/>
        </w:rPr>
        <w:t>, juntamente com a utilização da trigonometria e gerando</w:t>
      </w:r>
      <w:r>
        <w:rPr>
          <w:sz w:val="20"/>
          <w:szCs w:val="20"/>
        </w:rPr>
        <w:t xml:space="preserve"> um mapeamento 3D</w:t>
      </w:r>
      <w:r w:rsidR="00F55526">
        <w:rPr>
          <w:sz w:val="20"/>
          <w:szCs w:val="20"/>
        </w:rPr>
        <w:t xml:space="preserve"> do ambiente</w:t>
      </w:r>
      <w:r>
        <w:rPr>
          <w:sz w:val="20"/>
          <w:szCs w:val="20"/>
        </w:rPr>
        <w:t>.</w:t>
      </w:r>
    </w:p>
    <w:p w14:paraId="43F62B07" w14:textId="69B492C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>
        <w:rPr>
          <w:sz w:val="20"/>
          <w:szCs w:val="20"/>
        </w:rPr>
        <w:t>, mas eles servem de exemplo para obter métricas e comparação de resultado</w:t>
      </w:r>
      <w:r>
        <w:rPr>
          <w:sz w:val="20"/>
          <w:szCs w:val="20"/>
        </w:rPr>
        <w:t xml:space="preserve">. </w:t>
      </w:r>
      <w:r w:rsidR="00337A78">
        <w:rPr>
          <w:sz w:val="20"/>
          <w:szCs w:val="20"/>
        </w:rPr>
        <w:t>N</w:t>
      </w:r>
      <w:r>
        <w:rPr>
          <w:sz w:val="20"/>
          <w:szCs w:val="20"/>
        </w:rPr>
        <w:t xml:space="preserve">este trabalho está sendo proposto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</w:t>
      </w:r>
      <w:r w:rsidR="00337A78">
        <w:rPr>
          <w:sz w:val="20"/>
          <w:szCs w:val="20"/>
        </w:rPr>
        <w:t xml:space="preserve">por exemplo </w:t>
      </w:r>
      <w:r>
        <w:rPr>
          <w:sz w:val="20"/>
          <w:szCs w:val="20"/>
        </w:rPr>
        <w:t>o iPhone 12 PRO</w:t>
      </w:r>
      <w:r w:rsidR="00337A78">
        <w:rPr>
          <w:sz w:val="20"/>
          <w:szCs w:val="20"/>
        </w:rPr>
        <w:t xml:space="preserve"> ou superior que contenha o sensor LiDAR</w:t>
      </w:r>
      <w:r w:rsidR="00096B67">
        <w:rPr>
          <w:sz w:val="20"/>
          <w:szCs w:val="20"/>
        </w:rPr>
        <w:t xml:space="preserve"> e contenha </w:t>
      </w:r>
      <w:r>
        <w:rPr>
          <w:sz w:val="20"/>
          <w:szCs w:val="20"/>
        </w:rPr>
        <w:t xml:space="preserve">o sistema de localização GPS, </w:t>
      </w:r>
      <w:r w:rsidR="00BC7786">
        <w:rPr>
          <w:sz w:val="20"/>
          <w:szCs w:val="20"/>
        </w:rPr>
        <w:t>comporta</w:t>
      </w:r>
      <w:r>
        <w:rPr>
          <w:sz w:val="20"/>
          <w:szCs w:val="20"/>
        </w:rPr>
        <w:t xml:space="preserve"> microfone para os comandos de voz e possui Bluetooth 5.1 para a localização mais precisa de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eacons. Além de </w:t>
      </w:r>
      <w:r w:rsidR="00BC7786">
        <w:rPr>
          <w:sz w:val="20"/>
          <w:szCs w:val="20"/>
        </w:rPr>
        <w:t>dispor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d</w:t>
      </w:r>
      <w:r>
        <w:rPr>
          <w:sz w:val="20"/>
          <w:szCs w:val="20"/>
        </w:rPr>
        <w:t>a integração com o</w:t>
      </w:r>
      <w:r w:rsidR="00BC7786">
        <w:rPr>
          <w:sz w:val="20"/>
          <w:szCs w:val="20"/>
        </w:rPr>
        <w:t>s</w:t>
      </w:r>
      <w:r>
        <w:rPr>
          <w:sz w:val="20"/>
          <w:szCs w:val="20"/>
        </w:rPr>
        <w:t xml:space="preserve"> AirTag da Apple, que em outras palavras é um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muito preciso que utiliza o Bluetooth 5.1, conseguindo assim uma precisão melhor desses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 em um ambiente interno, como</w:t>
      </w:r>
      <w:r w:rsidR="00800B32">
        <w:rPr>
          <w:sz w:val="20"/>
          <w:szCs w:val="20"/>
        </w:rPr>
        <w:t xml:space="preserve"> por exemplo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n</w:t>
      </w:r>
      <w:r>
        <w:rPr>
          <w:sz w:val="20"/>
          <w:szCs w:val="20"/>
        </w:rPr>
        <w:t xml:space="preserve">os cômodos de uma casa. </w:t>
      </w:r>
    </w:p>
    <w:p w14:paraId="27A0B893" w14:textId="627BADA8" w:rsid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</w:t>
      </w:r>
      <w:r w:rsidR="00BC7786">
        <w:t xml:space="preserve"> interno e externo</w:t>
      </w:r>
      <w:r>
        <w:t xml:space="preserve"> de pessoas com deficiência visual. Porém se não for atingido por conta de algum empecilho técnico</w:t>
      </w:r>
      <w:r w:rsidR="00BC7786">
        <w:t>, como por exemplo a imprecisão do sensor LiDAR durante a identificação dos objetos</w:t>
      </w:r>
      <w:r>
        <w:t xml:space="preserve">, esse artigo deverá trazer contribuições para o estudo da área de acessibilidade, </w:t>
      </w:r>
      <w:r w:rsidR="00D43EB2">
        <w:t>demonstrando as métricas que foram utilizadas e os resultados obtidos com foco em agregar para as pessoas com acuidade visual.</w:t>
      </w:r>
    </w:p>
    <w:p w14:paraId="3DC1EAA9" w14:textId="6F0F594C" w:rsidR="00D43EB2" w:rsidRPr="00404609" w:rsidRDefault="00D43EB2" w:rsidP="0000418F">
      <w:pPr>
        <w:pStyle w:val="TF-TEXTO"/>
        <w:ind w:firstLine="709"/>
      </w:pPr>
      <w:r>
        <w:t>Logo abaixo no Quadro 1, é demonstrado um comparativo entre os trabalhos correlatos utilizados, mostrando as suas diferenças e pontos em comum.</w:t>
      </w:r>
    </w:p>
    <w:p w14:paraId="7AE77CA1" w14:textId="7235D0D8" w:rsidR="00F627CF" w:rsidRPr="00F627CF" w:rsidRDefault="006B0760" w:rsidP="0083118D">
      <w:pPr>
        <w:pStyle w:val="TF-LEGENDA"/>
      </w:pPr>
      <w:bookmarkStart w:id="86" w:name="_Ref52025161"/>
      <w:r>
        <w:lastRenderedPageBreak/>
        <w:t xml:space="preserve">Quadro </w:t>
      </w:r>
      <w:r w:rsidR="006B7E31">
        <w:fldChar w:fldCharType="begin"/>
      </w:r>
      <w:r w:rsidR="006B7E31">
        <w:instrText xml:space="preserve"> SEQ Quadro \* ARABIC </w:instrText>
      </w:r>
      <w:r w:rsidR="006B7E31">
        <w:fldChar w:fldCharType="separate"/>
      </w:r>
      <w:r w:rsidR="009E7353">
        <w:rPr>
          <w:noProof/>
        </w:rPr>
        <w:t>1</w:t>
      </w:r>
      <w:r w:rsidR="006B7E31">
        <w:rPr>
          <w:noProof/>
        </w:rPr>
        <w:fldChar w:fldCharType="end"/>
      </w:r>
      <w:bookmarkEnd w:id="86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Default="00E85B1E" w:rsidP="005C2FC2">
            <w:pPr>
              <w:pStyle w:val="TF-TEXTOQUADRO"/>
              <w:jc w:val="center"/>
            </w:pPr>
            <w:r>
              <w:t xml:space="preserve">Localização com </w:t>
            </w:r>
            <w:r w:rsidR="00971F8E">
              <w:t xml:space="preserve">GPS Offline e </w:t>
            </w:r>
            <w:r w:rsidR="00BA692A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</w:r>
            <w:r w:rsidR="00971F8E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31F352DB" w:rsidR="006B0760" w:rsidRDefault="006B0760" w:rsidP="006B0760">
      <w:pPr>
        <w:pStyle w:val="TF-FONTE"/>
      </w:pPr>
      <w:r>
        <w:t xml:space="preserve">Fonte: elaborado pelo </w:t>
      </w:r>
      <w:commentRangeStart w:id="87"/>
      <w:r>
        <w:t>autor</w:t>
      </w:r>
      <w:commentRangeEnd w:id="87"/>
      <w:r w:rsidR="003F70C8">
        <w:rPr>
          <w:rStyle w:val="Refdecomentrio"/>
        </w:rPr>
        <w:commentReference w:id="87"/>
      </w:r>
      <w:r>
        <w:t>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E0058B" w14:textId="77777777" w:rsidR="00451B94" w:rsidRDefault="00451B94" w:rsidP="00BC499A">
      <w:pPr>
        <w:pStyle w:val="Ttulo2"/>
      </w:pPr>
      <w:r>
        <w:t>REQUISITOS PRINCIPAIS DO PROBLEMA A SER TRABALHADO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6956CD40" w14:textId="77777777" w:rsidR="00A22048" w:rsidRDefault="00E20FC2" w:rsidP="0000418F">
      <w:pPr>
        <w:pStyle w:val="TF-TEXTO"/>
        <w:ind w:firstLine="709"/>
      </w:pPr>
      <w:r>
        <w:t xml:space="preserve">Requisitos Funcionais: </w:t>
      </w:r>
    </w:p>
    <w:p w14:paraId="07BB407C" w14:textId="3C0EE1C9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ser desenvolvido utilizando </w:t>
      </w:r>
      <w:r w:rsidR="00E76CE7">
        <w:t>apenas os recursos</w:t>
      </w:r>
      <w:r>
        <w:t xml:space="preserve"> do </w:t>
      </w:r>
      <w:r w:rsidR="00F31834">
        <w:t>iPhone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realizar a integração com o Google Maps em tempo real;</w:t>
      </w:r>
    </w:p>
    <w:p w14:paraId="77C5DBA9" w14:textId="6BBC9BEB" w:rsidR="000B3D08" w:rsidRPr="004E213A" w:rsidRDefault="000B3D08" w:rsidP="0000418F">
      <w:pPr>
        <w:pStyle w:val="TF-TEXTO"/>
        <w:numPr>
          <w:ilvl w:val="0"/>
          <w:numId w:val="21"/>
        </w:numPr>
        <w:ind w:left="993" w:hanging="284"/>
        <w:rPr>
          <w:highlight w:val="yellow"/>
          <w:rPrChange w:id="88" w:author="Aurélio Faustino Hoppe" w:date="2021-12-18T07:54:00Z">
            <w:rPr/>
          </w:rPrChange>
        </w:rPr>
      </w:pPr>
      <w:commentRangeStart w:id="89"/>
      <w:r w:rsidRPr="004E213A">
        <w:rPr>
          <w:highlight w:val="yellow"/>
          <w:rPrChange w:id="90" w:author="Aurélio Faustino Hoppe" w:date="2021-12-18T07:54:00Z">
            <w:rPr/>
          </w:rPrChange>
        </w:rPr>
        <w:t>O</w:t>
      </w:r>
      <w:commentRangeEnd w:id="89"/>
      <w:r w:rsidR="004E213A">
        <w:rPr>
          <w:rStyle w:val="Refdecomentrio"/>
        </w:rPr>
        <w:commentReference w:id="89"/>
      </w:r>
      <w:r w:rsidRPr="004E213A">
        <w:rPr>
          <w:highlight w:val="yellow"/>
          <w:rPrChange w:id="91" w:author="Aurélio Faustino Hoppe" w:date="2021-12-18T07:54:00Z">
            <w:rPr/>
          </w:rPrChange>
        </w:rPr>
        <w:t xml:space="preserve"> aplicativo deve permitir a utilização do Speech to Text</w:t>
      </w:r>
      <w:r w:rsidR="00B26CF3" w:rsidRPr="004E213A">
        <w:rPr>
          <w:highlight w:val="yellow"/>
          <w:rPrChange w:id="92" w:author="Aurélio Faustino Hoppe" w:date="2021-12-18T07:54:00Z">
            <w:rPr/>
          </w:rPrChange>
        </w:rPr>
        <w:t xml:space="preserve"> utilizando os recursos do dispositivo móvel</w:t>
      </w:r>
      <w:r w:rsidRPr="004E213A">
        <w:rPr>
          <w:highlight w:val="yellow"/>
          <w:rPrChange w:id="93" w:author="Aurélio Faustino Hoppe" w:date="2021-12-18T07:54:00Z">
            <w:rPr/>
          </w:rPrChange>
        </w:rPr>
        <w:t>;</w:t>
      </w:r>
    </w:p>
    <w:p w14:paraId="3DB684ED" w14:textId="1C945B6E" w:rsidR="007E4976" w:rsidRPr="004E213A" w:rsidRDefault="007E4976" w:rsidP="0000418F">
      <w:pPr>
        <w:pStyle w:val="TF-TEXTO"/>
        <w:numPr>
          <w:ilvl w:val="0"/>
          <w:numId w:val="21"/>
        </w:numPr>
        <w:ind w:left="993" w:hanging="284"/>
        <w:rPr>
          <w:highlight w:val="yellow"/>
          <w:rPrChange w:id="94" w:author="Aurélio Faustino Hoppe" w:date="2021-12-18T07:54:00Z">
            <w:rPr/>
          </w:rPrChange>
        </w:rPr>
      </w:pPr>
      <w:r w:rsidRPr="004E213A">
        <w:rPr>
          <w:highlight w:val="yellow"/>
          <w:rPrChange w:id="95" w:author="Aurélio Faustino Hoppe" w:date="2021-12-18T07:54:00Z">
            <w:rPr/>
          </w:rPrChange>
        </w:rPr>
        <w:t xml:space="preserve">O aplicativo poderá ser utilizado apenas utilizando o Speech to Text para executar </w:t>
      </w:r>
      <w:r w:rsidR="00B056DC" w:rsidRPr="004E213A">
        <w:rPr>
          <w:highlight w:val="yellow"/>
          <w:rPrChange w:id="96" w:author="Aurélio Faustino Hoppe" w:date="2021-12-18T07:54:00Z">
            <w:rPr/>
          </w:rPrChange>
        </w:rPr>
        <w:t>as funcionalidades;</w:t>
      </w:r>
    </w:p>
    <w:p w14:paraId="49B9EDDA" w14:textId="708BDA4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o cadastro de novos </w:t>
      </w:r>
      <w:r w:rsidR="000D07CD">
        <w:t>B</w:t>
      </w:r>
      <w:r>
        <w:t>eacons em seu banco de dados;</w:t>
      </w:r>
    </w:p>
    <w:p w14:paraId="29288F0B" w14:textId="16931CE0" w:rsidR="000B3D08" w:rsidRDefault="00EB68BA" w:rsidP="00CB70FB">
      <w:pPr>
        <w:pStyle w:val="TF-TEXTO"/>
        <w:numPr>
          <w:ilvl w:val="0"/>
          <w:numId w:val="21"/>
        </w:numPr>
        <w:ind w:left="993" w:hanging="284"/>
      </w:pPr>
      <w:r>
        <w:t>O aplicativo deve utilizar o sensor L</w:t>
      </w:r>
      <w:r w:rsidR="00006BB1">
        <w:t>i</w:t>
      </w:r>
      <w:r>
        <w:t>DAR</w:t>
      </w:r>
      <w:r w:rsidR="00CB70FB">
        <w:t xml:space="preserve"> juntamente com uma </w:t>
      </w:r>
      <w:commentRangeStart w:id="97"/>
      <w:r w:rsidR="00D910B9">
        <w:t>IA</w:t>
      </w:r>
      <w:commentRangeEnd w:id="97"/>
      <w:r w:rsidR="00B45917">
        <w:rPr>
          <w:rStyle w:val="Refdecomentrio"/>
        </w:rPr>
        <w:commentReference w:id="97"/>
      </w:r>
      <w:r w:rsidR="00CB70FB">
        <w:t xml:space="preserve"> para identificar </w:t>
      </w:r>
      <w:r w:rsidR="00F92C54">
        <w:t>se</w:t>
      </w:r>
      <w:r w:rsidR="00CB70FB">
        <w:t xml:space="preserve"> há um objeto ou obstáculo em sua frente, para que </w:t>
      </w:r>
      <w:r w:rsidR="00F92C54">
        <w:t xml:space="preserve">se evite </w:t>
      </w:r>
      <w:r w:rsidR="00CB70FB">
        <w:t>uma colisão</w:t>
      </w:r>
      <w:r>
        <w:t>;</w:t>
      </w:r>
    </w:p>
    <w:p w14:paraId="08D75715" w14:textId="0D6EF0D7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</w:t>
      </w:r>
      <w:r w:rsidR="00F92C54">
        <w:t xml:space="preserve">o sistema de grafos com </w:t>
      </w:r>
      <w:r>
        <w:t>os Beacons</w:t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r>
        <w:t>Requisitos Não Funcionais:</w:t>
      </w:r>
    </w:p>
    <w:p w14:paraId="221B9E24" w14:textId="6883ADB6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uma interface para </w:t>
      </w:r>
      <w:r w:rsidR="007E4976">
        <w:t>realização de testes de distância entre o mundo virtual e o real</w:t>
      </w:r>
      <w:r>
        <w:t>;</w:t>
      </w:r>
    </w:p>
    <w:p w14:paraId="4ED471B2" w14:textId="35B06C5B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>O aplicativo possuirá um banco de dados</w:t>
      </w:r>
      <w:r w:rsidR="00F92C54">
        <w:t>, que será definido após a primeira etapa da metodologia,</w:t>
      </w:r>
      <w:r>
        <w:t xml:space="preserve"> para guardar os </w:t>
      </w:r>
      <w:r w:rsidR="000C089F">
        <w:t xml:space="preserve">dados dos </w:t>
      </w:r>
      <w:r w:rsidR="000D07CD">
        <w:t>B</w:t>
      </w:r>
      <w:r>
        <w:t>eacons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BC499A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38F1ADE" w14:textId="0CC986D0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>, quais bibliotecas podem fazer a integração com o LiDAR para utilizar melhor os recursos.</w:t>
      </w:r>
      <w:r w:rsidR="00DF108C">
        <w:t xml:space="preserve"> </w:t>
      </w:r>
      <w:r w:rsidR="00486456">
        <w:t xml:space="preserve">Pesquisar </w:t>
      </w:r>
      <w:r w:rsidR="00011B7A">
        <w:t>sobre APIs do</w:t>
      </w:r>
      <w:r w:rsidR="00DF108C">
        <w:t xml:space="preserve"> conversor de voz para texto, como utilizar os </w:t>
      </w:r>
      <w:r w:rsidR="00011B7A">
        <w:t>B</w:t>
      </w:r>
      <w:r w:rsidR="00DF108C">
        <w:t xml:space="preserve">eacons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Estudar referente a linguagem de programação </w:t>
      </w:r>
      <w:r w:rsidR="00486456">
        <w:t>mais indicada para esse tipo de implementação.</w:t>
      </w:r>
      <w:r w:rsidR="00DE0DCA">
        <w:t xml:space="preserve"> Pesquisar sobre a utilização de IAs para a identificação de objetos do mundo real</w:t>
      </w:r>
      <w:r w:rsidR="00F92C54">
        <w:t xml:space="preserve"> e virtual</w:t>
      </w:r>
      <w:r w:rsidR="00DE0DCA">
        <w:t xml:space="preserve"> com o sensor LiDAR;</w:t>
      </w:r>
    </w:p>
    <w:p w14:paraId="0A798EE8" w14:textId="781FE52D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>selecionar os sensores, ferramentas e linguagem de programação: após a identificação dos possíveis recursos que podem ser utilizados, deve-se realizar um comparativo entre prós e contras e selecionar os que mais agregam ao projeto que será desenvolvido</w:t>
      </w:r>
      <w:r w:rsidR="00DE0DCA">
        <w:t>;</w:t>
      </w:r>
    </w:p>
    <w:p w14:paraId="147464BF" w14:textId="0CE638D2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DE0DCA">
        <w:t xml:space="preserve"> e assim</w:t>
      </w:r>
      <w:r w:rsidR="00011B7A">
        <w:t xml:space="preserve"> </w:t>
      </w:r>
      <w:r w:rsidR="007B5289">
        <w:t>efetuar a leitura dos dados recebidos</w:t>
      </w:r>
      <w:r w:rsidR="00DE0DCA">
        <w:t xml:space="preserve"> pelo sensor</w:t>
      </w:r>
      <w:r w:rsidR="007B5289">
        <w:t xml:space="preserve"> e conseguir identificar um objeto</w:t>
      </w:r>
      <w:r w:rsidR="00DE0DCA">
        <w:t>, com o auxílio de uma IA</w:t>
      </w:r>
      <w:r w:rsidR="007B5289">
        <w:t>, caso exista um em sua frente</w:t>
      </w:r>
      <w:r w:rsidR="00006BB1">
        <w:t>;</w:t>
      </w:r>
    </w:p>
    <w:p w14:paraId="1FB6D994" w14:textId="5E09BAA1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011B7A">
        <w:t xml:space="preserve">após selecionar a melhor API será </w:t>
      </w:r>
      <w:r w:rsidR="007B5289">
        <w:t xml:space="preserve">realizar implementação para que todos os comandos sejam recebidos e enviados em forma de áudio, como por exemplo, quando for esbarrar em algum objeto o aplicativo deve informar, ou quando for cadastrar um novo </w:t>
      </w:r>
      <w:r w:rsidR="000D07CD">
        <w:t>B</w:t>
      </w:r>
      <w:r w:rsidR="007B5289">
        <w:t>eacon, deve ser efetuado totalmente de forma vocal, ou seja, todas as funcionalidades devem ser tomadas e recebidas em forma de áudio</w:t>
      </w:r>
      <w:r w:rsidR="00006BB1">
        <w:t>;</w:t>
      </w:r>
    </w:p>
    <w:p w14:paraId="714F05F4" w14:textId="104855B4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lastRenderedPageBreak/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B. O Google Maps será responsável pela orientação até o destino e o projeto será responsável pela identificação de obstáculos e desvios se necessário, como por exemplo desviar de um poste, parede, lixeira, entre outros</w:t>
      </w:r>
      <w:r w:rsidR="00006BB1">
        <w:t>;</w:t>
      </w:r>
    </w:p>
    <w:p w14:paraId="0D03CB68" w14:textId="381CFA25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r w:rsidR="00BE4FE8" w:rsidRPr="00BE4FE8">
        <w:rPr>
          <w:i/>
          <w:iCs/>
        </w:rPr>
        <w:t>Create Read Update Delete</w:t>
      </w:r>
      <w:r w:rsidR="00BE4FE8">
        <w:t xml:space="preserve"> (CRUD) dos Beacons e integrar essas funcionalidades para serem executadas por meio do Speech to Text</w:t>
      </w:r>
      <w:ins w:id="98" w:author="Aurélio Faustino Hoppe" w:date="2021-12-18T07:58:00Z">
        <w:r w:rsidR="00FA0C76">
          <w:t>;</w:t>
        </w:r>
      </w:ins>
      <w:del w:id="99" w:author="Aurélio Faustino Hoppe" w:date="2021-12-18T07:58:00Z">
        <w:r w:rsidR="00BE4FE8" w:rsidDel="00FA0C76">
          <w:delText>.</w:delText>
        </w:r>
      </w:del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E7353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1CA6E579" w14:textId="638980F3" w:rsidR="00202F9E" w:rsidRPr="00202F9E" w:rsidRDefault="0060060C" w:rsidP="0083118D">
      <w:pPr>
        <w:pStyle w:val="TF-LEGENDA"/>
      </w:pPr>
      <w:bookmarkStart w:id="100" w:name="_Ref98650273"/>
      <w:r>
        <w:t xml:space="preserve">Quadro </w:t>
      </w:r>
      <w:bookmarkEnd w:id="100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B8B051F" w14:textId="3BDDF5C2" w:rsidR="00076FE1" w:rsidRDefault="00B26DF1" w:rsidP="00123102">
      <w:pPr>
        <w:pStyle w:val="TF-TEXTO"/>
        <w:ind w:firstLine="709"/>
      </w:pPr>
      <w:r>
        <w:t>Ness</w:t>
      </w:r>
      <w:r w:rsidR="007A1F69">
        <w:t>a</w:t>
      </w:r>
      <w:r>
        <w:t xml:space="preserve"> 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realidade virtual</w:t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  <w:r w:rsidR="00B056DC">
        <w:t xml:space="preserve"> Dentre os que serão utilizados, o principal é o LiDAR que torna possível a identificação de objetos no mundo virtual. Assim, juntamente com uma IA, será analisado o objeto detectado e </w:t>
      </w:r>
      <w:r w:rsidR="00CB129E">
        <w:t xml:space="preserve">dependendo da superfície analisada, a IA orientará o usuário qual o melhor desvio ou orientação a ser feita, por exemplo, caso haja uma cadeira em seu caminho, o aplicativo deverá informar em formato de áudio ao usuário para dar dois passos </w:t>
      </w:r>
      <w:r w:rsidR="000F049B">
        <w:t>para a</w:t>
      </w:r>
      <w:r w:rsidR="00CB129E">
        <w:t xml:space="preserve"> direita e continuar em frente para realizar o desvio. Outro exemplo, quando há uma escadaria, o aplicativo deve informar que há uma escada se aproximando e que a pessoa deve tomar cuidado. Já em ambientes internos, como a casa da pessoa com acuidade visual, a intenção é adicionar um Beacon em cada cômodo e</w:t>
      </w:r>
      <w:r w:rsidR="000F049B">
        <w:t xml:space="preserve"> nas</w:t>
      </w:r>
      <w:r w:rsidR="00CB129E">
        <w:t xml:space="preserve"> porta</w:t>
      </w:r>
      <w:r w:rsidR="000F049B">
        <w:t>s</w:t>
      </w:r>
      <w:r w:rsidR="00CB129E">
        <w:t xml:space="preserve"> </w:t>
      </w:r>
      <w:r w:rsidR="000F049B">
        <w:t>dos cômodos</w:t>
      </w:r>
      <w:r w:rsidR="00CB129E">
        <w:t xml:space="preserve">, assim como utilizado na Figura 3, criando assim, uma facilidade na hora de criar o grafo de Beacons. </w:t>
      </w:r>
      <w:r w:rsidR="00123102">
        <w:t>Cada vértice do grafo, possuirá uma lista de vizinhos o qual deverá desempenhar o papel de aresta</w:t>
      </w:r>
      <w:r w:rsidR="000F049B">
        <w:t>, essas arestas serão desempenhadas como se fosse um “corredor” entre um cômodo e outro</w:t>
      </w:r>
      <w:r w:rsidR="00B26789">
        <w:t xml:space="preserve"> podendo gerar uma precisão melhor na </w:t>
      </w:r>
      <w:commentRangeStart w:id="101"/>
      <w:r w:rsidR="00B26789">
        <w:t>microlocalização</w:t>
      </w:r>
      <w:commentRangeEnd w:id="101"/>
      <w:r w:rsidR="00FA0C76">
        <w:rPr>
          <w:rStyle w:val="Refdecomentrio"/>
        </w:rPr>
        <w:commentReference w:id="101"/>
      </w:r>
      <w:r w:rsidR="000F049B">
        <w:t xml:space="preserve">. </w:t>
      </w:r>
    </w:p>
    <w:p w14:paraId="6BD54095" w14:textId="65099E42" w:rsidR="00451B94" w:rsidRDefault="00451B94" w:rsidP="00F83A19">
      <w:pPr>
        <w:pStyle w:val="TF-refernciasbibliogrficasTTULO"/>
      </w:pPr>
      <w:bookmarkStart w:id="102" w:name="_Toc351015602"/>
      <w:bookmarkEnd w:id="71"/>
      <w:bookmarkEnd w:id="72"/>
      <w:bookmarkEnd w:id="73"/>
      <w:bookmarkEnd w:id="74"/>
      <w:bookmarkEnd w:id="75"/>
      <w:bookmarkEnd w:id="76"/>
      <w:bookmarkEnd w:id="77"/>
      <w:r>
        <w:t>Referências</w:t>
      </w:r>
      <w:bookmarkEnd w:id="102"/>
    </w:p>
    <w:p w14:paraId="4B0ED358" w14:textId="5DDE5FA1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3707807A" w14:textId="15CB52A7" w:rsidR="009156C3" w:rsidRDefault="009156C3" w:rsidP="005C6BA3">
      <w:pPr>
        <w:pStyle w:val="TF-refernciasITEM"/>
        <w:rPr>
          <w:sz w:val="18"/>
          <w:szCs w:val="18"/>
        </w:rPr>
      </w:pPr>
      <w:r w:rsidRPr="009156C3">
        <w:rPr>
          <w:sz w:val="18"/>
          <w:szCs w:val="18"/>
        </w:rPr>
        <w:t xml:space="preserve">FREITAS, Daniela Gonçalves da Silveira. </w:t>
      </w:r>
      <w:r w:rsidRPr="009156C3">
        <w:rPr>
          <w:b/>
          <w:bCs/>
          <w:sz w:val="18"/>
          <w:szCs w:val="18"/>
        </w:rPr>
        <w:t>Orientações para interação com deficientes visuais e auditivos</w:t>
      </w:r>
      <w:r w:rsidRPr="009156C3">
        <w:rPr>
          <w:sz w:val="18"/>
          <w:szCs w:val="18"/>
        </w:rPr>
        <w:t>. Ifba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Speech-to-Text</w:t>
      </w:r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t>KRAUSE, Djonathan.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>: explorando a ips - beacons. 2018. 18 f. TCC 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1BCA6F1E" w14:textId="7B842EE4" w:rsidR="005C6BA3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lastRenderedPageBreak/>
        <w:t xml:space="preserve">MACIEL, A. O. </w:t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B97601B" w:rsidR="005C6BA3" w:rsidRPr="00D6118C" w:rsidRDefault="005C6BA3" w:rsidP="005C6BA3">
      <w:pPr>
        <w:pStyle w:val="TF-refernciasITEM"/>
        <w:rPr>
          <w:sz w:val="18"/>
          <w:szCs w:val="18"/>
          <w:lang w:val="en-US"/>
        </w:rPr>
      </w:pPr>
      <w:r w:rsidRPr="009E0521">
        <w:rPr>
          <w:sz w:val="18"/>
          <w:szCs w:val="18"/>
        </w:rPr>
        <w:t xml:space="preserve">MACKEY, Andrew; SPACHOS, Petros. </w:t>
      </w:r>
      <w:r w:rsidRPr="00D6118C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D6118C">
        <w:rPr>
          <w:sz w:val="18"/>
          <w:szCs w:val="18"/>
          <w:lang w:val="en-US"/>
        </w:rPr>
        <w:t>. Ieee Global Conference On Signal And Information Processing (globalsip), Montreal, v. 1, n. 1, p.823-825, nov. 2017.</w:t>
      </w:r>
    </w:p>
    <w:p w14:paraId="64036EDC" w14:textId="2536C186" w:rsidR="005C6BA3" w:rsidRDefault="005C6BA3" w:rsidP="0015704D">
      <w:pPr>
        <w:pStyle w:val="TF-refernciasITEM"/>
        <w:rPr>
          <w:sz w:val="18"/>
          <w:szCs w:val="18"/>
        </w:rPr>
      </w:pPr>
      <w:r w:rsidRPr="005C6BA3">
        <w:rPr>
          <w:sz w:val="18"/>
          <w:szCs w:val="18"/>
        </w:rPr>
        <w:t xml:space="preserve">PAVAN, N. L.; SANTOS, D. R. </w:t>
      </w:r>
      <w:r w:rsidRPr="006E0858">
        <w:rPr>
          <w:b/>
          <w:bCs/>
          <w:sz w:val="18"/>
          <w:szCs w:val="18"/>
        </w:rPr>
        <w:t>Um Método Automatico Para Registro De Dados Laser Scanning Terrestre Usando Superficies Planas</w:t>
      </w:r>
      <w:r w:rsidRPr="005C6BA3">
        <w:rPr>
          <w:sz w:val="18"/>
          <w:szCs w:val="18"/>
        </w:rPr>
        <w:t xml:space="preserve">. BCG - Boletim de Ciencias Geodesicas, </w:t>
      </w:r>
      <w:r w:rsidR="003A3A5A">
        <w:rPr>
          <w:sz w:val="18"/>
          <w:szCs w:val="18"/>
        </w:rPr>
        <w:t>S</w:t>
      </w:r>
      <w:r w:rsidRPr="005C6BA3">
        <w:rPr>
          <w:sz w:val="18"/>
          <w:szCs w:val="18"/>
        </w:rPr>
        <w:t>ci</w:t>
      </w:r>
      <w:r w:rsidR="003A3A5A">
        <w:rPr>
          <w:sz w:val="18"/>
          <w:szCs w:val="18"/>
        </w:rPr>
        <w:t>ELO</w:t>
      </w:r>
      <w:r w:rsidRPr="005C6BA3">
        <w:rPr>
          <w:sz w:val="18"/>
          <w:szCs w:val="18"/>
        </w:rPr>
        <w:t>, v. 21, p. 572 – 589, 09 2015.</w:t>
      </w:r>
    </w:p>
    <w:p w14:paraId="0C3135A6" w14:textId="39797EA3" w:rsidR="005C6BA3" w:rsidRPr="00D6118C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utilizado?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 Disponível em: https://pixforce.com.br/o-que-e-o-lidar-e-como-e-utilizado/. </w:t>
      </w:r>
      <w:r w:rsidRPr="00D6118C">
        <w:rPr>
          <w:color w:val="222222"/>
          <w:sz w:val="18"/>
          <w:szCs w:val="18"/>
          <w:shd w:val="clear" w:color="auto" w:fill="FFFFFF"/>
          <w:lang w:val="en-US"/>
        </w:rPr>
        <w:t>Acesso em: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r w:rsidRPr="00D6118C">
        <w:rPr>
          <w:sz w:val="18"/>
          <w:szCs w:val="18"/>
          <w:lang w:val="en-US"/>
        </w:rPr>
        <w:t xml:space="preserve">RADABAUGH,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[S.l.],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53F9F202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>Beacons BLE – Bluetooth Low Energy – Design e análise de um sistema de localização indoor</w:t>
      </w:r>
      <w:r w:rsidRPr="003F3881">
        <w:rPr>
          <w:sz w:val="18"/>
          <w:szCs w:val="18"/>
        </w:rPr>
        <w:t>. 2016. 84 f. Trabalho de Conclusão de Curso (Engenh</w:t>
      </w:r>
      <w:r w:rsidR="00892366">
        <w:rPr>
          <w:sz w:val="18"/>
          <w:szCs w:val="18"/>
        </w:rPr>
        <w:t>aria</w:t>
      </w:r>
      <w:r w:rsidRPr="003F3881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f. Monografia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7B1E97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r w:rsidRPr="008831BE">
        <w:rPr>
          <w:sz w:val="18"/>
          <w:szCs w:val="18"/>
          <w:shd w:val="clear" w:color="auto" w:fill="FFFFFF"/>
        </w:rPr>
        <w:t>: assistente para deficientes visuais via geolocalização. 2019. 20 f. Monografia - Curso de Bacharel em Ciência da Computação, Universidade Regional de Blumenau (Furb), Blumenau, 2019. Disponível em: http://dsc.inf.furb.br/arquivos/tccs/monografias/2019_2_william-lopes-da-silva_monografia.pdf. Acesso em: 20 set. 2021.</w:t>
      </w:r>
    </w:p>
    <w:p w14:paraId="0CE0E9D2" w14:textId="43AE390C" w:rsidR="00B44304" w:rsidRPr="00D6118C" w:rsidRDefault="00B44304" w:rsidP="0015704D">
      <w:pPr>
        <w:pStyle w:val="TF-refernciasITEM"/>
        <w:rPr>
          <w:sz w:val="14"/>
          <w:szCs w:val="14"/>
          <w:lang w:val="en-US"/>
        </w:rPr>
      </w:pPr>
      <w:r w:rsidRPr="00D6118C">
        <w:rPr>
          <w:sz w:val="18"/>
          <w:szCs w:val="18"/>
          <w:lang w:val="en-US"/>
        </w:rPr>
        <w:t xml:space="preserve">XU, Lisheng; YANG, Feifei; JIANG, Yuqi. Variation of Received Signal Strength in Wireless Sensor Network. In: </w:t>
      </w:r>
      <w:r w:rsidRPr="00D6118C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D6118C">
        <w:rPr>
          <w:b/>
          <w:bCs/>
          <w:sz w:val="18"/>
          <w:szCs w:val="18"/>
          <w:lang w:val="en-US"/>
        </w:rPr>
        <w:t>L</w:t>
      </w:r>
      <w:r w:rsidRPr="00D6118C">
        <w:rPr>
          <w:sz w:val="18"/>
          <w:szCs w:val="18"/>
          <w:lang w:val="en-US"/>
        </w:rPr>
        <w:t>, Harbin. Anais... Harbin: IEEE, 2011. p. 1-1.</w:t>
      </w:r>
    </w:p>
    <w:p w14:paraId="689D3F43" w14:textId="77777777" w:rsidR="00AD7A3F" w:rsidRPr="00320BFA" w:rsidRDefault="00D6118C" w:rsidP="00AD7A3F">
      <w:pPr>
        <w:pStyle w:val="TF-xAvalTTULO"/>
      </w:pPr>
      <w:r w:rsidRPr="006B7E31">
        <w:br w:type="page"/>
      </w:r>
      <w:r w:rsidR="00AD7A3F" w:rsidRPr="00320BFA">
        <w:lastRenderedPageBreak/>
        <w:t>FORMULÁRIO  DE  avaliação</w:t>
      </w:r>
      <w:r w:rsidR="00AD7A3F">
        <w:t xml:space="preserve"> BCC </w:t>
      </w:r>
      <w:r w:rsidR="00AD7A3F" w:rsidRPr="00320BFA">
        <w:t xml:space="preserve">– PROFESSOR </w:t>
      </w:r>
      <w:r w:rsidR="00AD7A3F">
        <w:t>AVALIADOR</w:t>
      </w:r>
    </w:p>
    <w:p w14:paraId="7390EDB0" w14:textId="2E82E1A4" w:rsidR="00AD7A3F" w:rsidRDefault="00AD7A3F" w:rsidP="00AD7A3F">
      <w:pPr>
        <w:pStyle w:val="TF-xAvalLINHA"/>
      </w:pPr>
      <w:r w:rsidRPr="00320BFA">
        <w:t>Avaliador(a):</w:t>
      </w:r>
      <w:r w:rsidRPr="00320BFA">
        <w:tab/>
      </w:r>
      <w:r w:rsidRPr="00AD7A3F">
        <w:t xml:space="preserve">Aurélio Faustino </w:t>
      </w:r>
      <w:commentRangeStart w:id="103"/>
      <w:r w:rsidRPr="00AD7A3F">
        <w:t>Hoppe</w:t>
      </w:r>
      <w:commentRangeEnd w:id="103"/>
      <w:r w:rsidR="00FB0D81">
        <w:rPr>
          <w:rStyle w:val="Refdecomentrio"/>
        </w:rPr>
        <w:commentReference w:id="103"/>
      </w:r>
    </w:p>
    <w:p w14:paraId="19FB7EE9" w14:textId="77777777" w:rsidR="00AD7A3F" w:rsidRPr="00C767AD" w:rsidRDefault="00AD7A3F" w:rsidP="00AD7A3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D7A3F" w:rsidRPr="00320BFA" w14:paraId="595BAB21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4081CA" w14:textId="77777777" w:rsidR="00AD7A3F" w:rsidRPr="00320BFA" w:rsidRDefault="00AD7A3F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C017B9" w14:textId="77777777" w:rsidR="00AD7A3F" w:rsidRPr="00320BFA" w:rsidRDefault="00AD7A3F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5AD8EA" w14:textId="77777777" w:rsidR="00AD7A3F" w:rsidRPr="00320BFA" w:rsidRDefault="00AD7A3F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9407881" w14:textId="77777777" w:rsidR="00AD7A3F" w:rsidRPr="00320BFA" w:rsidRDefault="00AD7A3F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AD7A3F" w:rsidRPr="00320BFA" w14:paraId="48407278" w14:textId="77777777" w:rsidTr="000814E0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C0E8A8" w14:textId="77777777" w:rsidR="00AD7A3F" w:rsidRPr="0000224C" w:rsidRDefault="00AD7A3F" w:rsidP="000814E0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C6F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0DD727F" w14:textId="77777777" w:rsidR="00AD7A3F" w:rsidRPr="00320BFA" w:rsidRDefault="00AD7A3F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5BDD" w14:textId="3A70BC51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EC14" w14:textId="3A138C37" w:rsidR="00AD7A3F" w:rsidRPr="00320BFA" w:rsidRDefault="00781F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4" w:author="Aurélio Faustino Hoppe" w:date="2021-12-18T09:08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B76F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CC792AD" w14:textId="77777777" w:rsidTr="000814E0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4460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4B9D" w14:textId="77777777" w:rsidR="00AD7A3F" w:rsidRPr="00320BFA" w:rsidRDefault="00AD7A3F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48D" w14:textId="6AC417C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5" w:author="Aurélio Faustino Hoppe" w:date="2021-12-18T08:50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825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89DB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17CEBF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2FA33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3A09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9A05E5B" w14:textId="77777777" w:rsidR="00AD7A3F" w:rsidRPr="00320BFA" w:rsidRDefault="00AD7A3F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943" w14:textId="50E13EE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6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E11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8E95B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6BAA85F" w14:textId="77777777" w:rsidTr="000814E0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74A35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72E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0319" w14:textId="4A4EBEA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7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CBC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1125F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894B1C3" w14:textId="77777777" w:rsidTr="000814E0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A008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27D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82C330E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2B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730" w14:textId="469982DE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8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A8B73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3D1C35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470C4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CA6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E5F7190" w14:textId="77777777" w:rsidR="00AD7A3F" w:rsidRPr="00320BFA" w:rsidRDefault="00AD7A3F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783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3DE2" w14:textId="3799C5C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09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3E7D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143E4D9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3F250A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BAF6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5066" w14:textId="0A1FE703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0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3B82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1DE2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DDADF1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AEFD2D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E7E" w14:textId="77777777" w:rsidR="00AD7A3F" w:rsidRPr="00320BFA" w:rsidRDefault="00AD7A3F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077E" w14:textId="107AC7E0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1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24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121CE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88FB0D1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E180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A83E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2D23042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36BC" w14:textId="6D044953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2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8D35" w14:textId="665416E1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80BF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D237850" w14:textId="77777777" w:rsidTr="000814E0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EEA5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D53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1D40DED" w14:textId="77777777" w:rsidR="00AD7A3F" w:rsidRPr="00320BFA" w:rsidRDefault="00AD7A3F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209A" w14:textId="343280BC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3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962D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01B48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53B35AA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CB892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852" w14:textId="77777777" w:rsidR="00AD7A3F" w:rsidRPr="00320BFA" w:rsidRDefault="00AD7A3F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F0FB" w14:textId="180A5671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4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52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21D5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25FF6C9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6737B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FC6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3C85A54" w14:textId="77777777" w:rsidR="00AD7A3F" w:rsidRPr="00320BFA" w:rsidRDefault="00AD7A3F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30F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58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825E15" w14:textId="25DCDB4C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5" w:author="Aurélio Faustino Hoppe" w:date="2021-12-18T08:51:00Z">
              <w:r>
                <w:rPr>
                  <w:sz w:val="18"/>
                </w:rPr>
                <w:t>X</w:t>
              </w:r>
            </w:ins>
          </w:p>
        </w:tc>
      </w:tr>
      <w:tr w:rsidR="00AD7A3F" w:rsidRPr="00320BFA" w14:paraId="53C6FAA1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8B6ED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27DE35" w14:textId="77777777" w:rsidR="00AD7A3F" w:rsidRPr="00320BFA" w:rsidRDefault="00AD7A3F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8488A0" w14:textId="07A687AF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6" w:author="Aurélio Faustino Hoppe" w:date="2021-12-18T08:52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7A0ED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98D241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67B2E3D" w14:textId="77777777" w:rsidTr="000814E0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89C570" w14:textId="77777777" w:rsidR="00AD7A3F" w:rsidRPr="0000224C" w:rsidRDefault="00AD7A3F" w:rsidP="000814E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101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E3DF0E2" w14:textId="77777777" w:rsidR="00AD7A3F" w:rsidRPr="00320BFA" w:rsidRDefault="00AD7A3F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697" w14:textId="4D7C547B" w:rsidR="00AD7A3F" w:rsidRPr="00320BFA" w:rsidRDefault="0009672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7" w:author="Aurélio Faustino Hoppe" w:date="2021-12-18T08:53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55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3C3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F2E2FBA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A9B76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EC8FD9" w14:textId="77777777" w:rsidR="00AD7A3F" w:rsidRPr="00320BFA" w:rsidRDefault="00AD7A3F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577DF4" w14:textId="411A531E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87D8DF" w14:textId="5ABBDD87" w:rsidR="00AD7A3F" w:rsidRPr="00320BFA" w:rsidRDefault="00E91E3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118" w:author="Aurélio Faustino Hoppe" w:date="2021-12-18T08:59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97DE0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9E9C358" w14:textId="77777777" w:rsidR="00AD7A3F" w:rsidRPr="003F5F25" w:rsidRDefault="00AD7A3F" w:rsidP="00AD7A3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AD7A3F" w:rsidRPr="00320BFA" w14:paraId="0CF3AEB0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7F7D977" w14:textId="77777777" w:rsidR="00AD7A3F" w:rsidRPr="00320BFA" w:rsidRDefault="00AD7A3F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A5E838B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6E9591D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10CA3C5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D7A3F" w:rsidRPr="00320BFA" w14:paraId="5C98951A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B813BA0" w14:textId="77777777" w:rsidR="00AD7A3F" w:rsidRPr="00320BFA" w:rsidRDefault="00AD7A3F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D950FA" w14:textId="77777777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04575E" w14:textId="7AB570BE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 xml:space="preserve">(   </w:t>
            </w:r>
            <w:r w:rsidR="006B7E31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) REPROVADO</w:t>
            </w:r>
          </w:p>
        </w:tc>
      </w:tr>
    </w:tbl>
    <w:p w14:paraId="649CEC1F" w14:textId="77777777" w:rsidR="00AD7A3F" w:rsidRDefault="00AD7A3F" w:rsidP="00AD7A3F">
      <w:pPr>
        <w:pStyle w:val="TF-xAvalTTULO"/>
        <w:ind w:left="0" w:firstLine="0"/>
        <w:jc w:val="left"/>
      </w:pPr>
    </w:p>
    <w:p w14:paraId="3E1F1C9D" w14:textId="731B4DC1" w:rsidR="00D6118C" w:rsidRPr="00AD7A3F" w:rsidRDefault="00D6118C">
      <w:pPr>
        <w:keepNext w:val="0"/>
        <w:keepLines w:val="0"/>
        <w:rPr>
          <w:sz w:val="20"/>
          <w:szCs w:val="20"/>
          <w:lang w:val="en-US"/>
        </w:rPr>
      </w:pPr>
    </w:p>
    <w:sectPr w:rsidR="00D6118C" w:rsidRPr="00AD7A3F" w:rsidSect="006B7E31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134" w:right="1134" w:bottom="1134" w:left="1701" w:header="720" w:footer="720" w:gutter="0"/>
      <w:pgNumType w:start="1"/>
      <w:cols w:space="708"/>
      <w:docGrid w:linePitch="360"/>
      <w:sectPrChange w:id="119" w:author="Dalton Solano dos Reis" w:date="2021-12-20T20:14:00Z">
        <w:sectPr w:rsidR="00D6118C" w:rsidRPr="00AD7A3F" w:rsidSect="006B7E31">
          <w:pgMar w:top="1701" w:right="1134" w:bottom="1134" w:left="1701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Aurélio Faustino Hoppe" w:date="2021-12-18T09:05:00Z" w:initials="AFH">
    <w:p w14:paraId="3D82ABE9" w14:textId="17E0DDC3" w:rsidR="008341EB" w:rsidRDefault="008341EB">
      <w:pPr>
        <w:pStyle w:val="Textodecomentrio"/>
      </w:pPr>
      <w:r>
        <w:rPr>
          <w:rStyle w:val="Refdecomentrio"/>
        </w:rPr>
        <w:annotationRef/>
      </w:r>
      <w:r>
        <w:t xml:space="preserve">Acho que esta parte tira </w:t>
      </w:r>
      <w:r w:rsidR="00BB5ADC">
        <w:t>o foco da leitura... quebra a amarração dos parágrafos. Que também precisaria ser melhorada</w:t>
      </w:r>
    </w:p>
  </w:comment>
  <w:comment w:id="41" w:author="Aurélio Faustino Hoppe" w:date="2021-12-18T07:33:00Z" w:initials="AFH">
    <w:p w14:paraId="7BE51126" w14:textId="1DCFD1AC" w:rsidR="009A199F" w:rsidRDefault="009A199F">
      <w:pPr>
        <w:pStyle w:val="Textodecomentrio"/>
      </w:pPr>
      <w:r>
        <w:rPr>
          <w:rStyle w:val="Refdecomentrio"/>
        </w:rPr>
        <w:annotationRef/>
      </w:r>
    </w:p>
  </w:comment>
  <w:comment w:id="42" w:author="Aurélio Faustino Hoppe" w:date="2021-12-18T07:33:00Z" w:initials="AFH">
    <w:p w14:paraId="753A5EC6" w14:textId="3EFC03AE" w:rsidR="009A199F" w:rsidRDefault="009A199F">
      <w:pPr>
        <w:pStyle w:val="Textodecomentrio"/>
      </w:pPr>
      <w:r>
        <w:rPr>
          <w:rStyle w:val="Refdecomentrio"/>
        </w:rPr>
        <w:annotationRef/>
      </w:r>
      <w:r>
        <w:t xml:space="preserve">Na chamada da figura, </w:t>
      </w:r>
      <w:r w:rsidR="00636193">
        <w:t xml:space="preserve">entende-se que ela é de </w:t>
      </w:r>
      <w:r>
        <w:t xml:space="preserve">Krause, </w:t>
      </w:r>
      <w:r w:rsidR="00636193">
        <w:t>mas se coloca Reck, estranho</w:t>
      </w:r>
    </w:p>
  </w:comment>
  <w:comment w:id="51" w:author="Aurélio Faustino Hoppe" w:date="2021-12-18T07:36:00Z" w:initials="AFH">
    <w:p w14:paraId="7D3871DF" w14:textId="0287CB6A" w:rsidR="00F4770F" w:rsidRDefault="00F4770F">
      <w:pPr>
        <w:pStyle w:val="Textodecomentrio"/>
      </w:pPr>
      <w:r>
        <w:rPr>
          <w:rStyle w:val="Refdecomentrio"/>
        </w:rPr>
        <w:annotationRef/>
      </w:r>
      <w:r>
        <w:t>Figura 3</w:t>
      </w:r>
    </w:p>
  </w:comment>
  <w:comment w:id="58" w:author="Aurélio Faustino Hoppe" w:date="2021-12-18T07:40:00Z" w:initials="AFH">
    <w:p w14:paraId="187229F1" w14:textId="1950CDB6" w:rsidR="009910EF" w:rsidRDefault="009910EF">
      <w:pPr>
        <w:pStyle w:val="Textodecomentrio"/>
      </w:pPr>
      <w:r>
        <w:rPr>
          <w:rStyle w:val="Refdecomentrio"/>
        </w:rPr>
        <w:annotationRef/>
      </w:r>
      <w:r>
        <w:t>Acredito que o trabalho poderia ser mais detalhado</w:t>
      </w:r>
    </w:p>
  </w:comment>
  <w:comment w:id="70" w:author="Aurélio Faustino Hoppe" w:date="2021-12-18T07:46:00Z" w:initials="AFH">
    <w:p w14:paraId="4ABEA5E1" w14:textId="59E7AA73" w:rsidR="00FE4B64" w:rsidRDefault="00FE4B64">
      <w:pPr>
        <w:pStyle w:val="Textodecomentrio"/>
      </w:pPr>
      <w:r>
        <w:rPr>
          <w:rStyle w:val="Refdecomentrio"/>
        </w:rPr>
        <w:annotationRef/>
      </w:r>
      <w:r>
        <w:t>Também acho que está seção poderia ser mais detalhada. Em alguns momentos, foge da explicação do trabalho em si</w:t>
      </w:r>
    </w:p>
  </w:comment>
  <w:comment w:id="87" w:author="Aurélio Faustino Hoppe" w:date="2021-12-18T07:51:00Z" w:initials="AFH">
    <w:p w14:paraId="06E5A8A6" w14:textId="37C170AB" w:rsidR="003F70C8" w:rsidRDefault="003F70C8">
      <w:pPr>
        <w:pStyle w:val="Textodecomentrio"/>
      </w:pPr>
      <w:r>
        <w:rPr>
          <w:rStyle w:val="Refdecomentrio"/>
        </w:rPr>
        <w:annotationRef/>
      </w:r>
      <w:r w:rsidR="00847671">
        <w:t>Você poderia discutir melhor tais características na justificativa</w:t>
      </w:r>
    </w:p>
  </w:comment>
  <w:comment w:id="89" w:author="Aurélio Faustino Hoppe" w:date="2021-12-18T07:54:00Z" w:initials="AFH">
    <w:p w14:paraId="18A8C262" w14:textId="34E6B69E" w:rsidR="004E213A" w:rsidRDefault="004E213A">
      <w:pPr>
        <w:pStyle w:val="Textodecomentrio"/>
      </w:pPr>
      <w:r>
        <w:rPr>
          <w:rStyle w:val="Refdecomentrio"/>
        </w:rPr>
        <w:annotationRef/>
      </w:r>
      <w:r>
        <w:t>São parecidos, daria de juntar</w:t>
      </w:r>
    </w:p>
  </w:comment>
  <w:comment w:id="97" w:author="Aurélio Faustino Hoppe" w:date="2021-12-18T07:55:00Z" w:initials="AFH">
    <w:p w14:paraId="1D94A56B" w14:textId="75D4D982" w:rsidR="00B45917" w:rsidRDefault="00B45917">
      <w:pPr>
        <w:pStyle w:val="Textodecomentrio"/>
      </w:pPr>
      <w:r>
        <w:rPr>
          <w:rStyle w:val="Refdecomentrio"/>
        </w:rPr>
        <w:annotationRef/>
      </w:r>
      <w:r>
        <w:t>IA é muito amplo</w:t>
      </w:r>
    </w:p>
  </w:comment>
  <w:comment w:id="101" w:author="Aurélio Faustino Hoppe" w:date="2021-12-18T08:00:00Z" w:initials="AFH">
    <w:p w14:paraId="185F46E1" w14:textId="4D5E260C" w:rsidR="00FA0C76" w:rsidRDefault="00FA0C76">
      <w:pPr>
        <w:pStyle w:val="Textodecomentrio"/>
      </w:pPr>
      <w:r>
        <w:rPr>
          <w:rStyle w:val="Refdecomentrio"/>
        </w:rPr>
        <w:annotationRef/>
      </w:r>
      <w:r>
        <w:t>Ops... não foi feito as seções</w:t>
      </w:r>
    </w:p>
  </w:comment>
  <w:comment w:id="103" w:author="Aurélio Faustino Hoppe" w:date="2021-12-18T09:10:00Z" w:initials="AFH">
    <w:p w14:paraId="45067584" w14:textId="5D52F1B5" w:rsidR="00FB0D81" w:rsidRDefault="00FB0D81">
      <w:pPr>
        <w:pStyle w:val="Textodecomentrio"/>
      </w:pPr>
      <w:r>
        <w:rPr>
          <w:rStyle w:val="Refdecomentrio"/>
        </w:rPr>
        <w:annotationRef/>
      </w:r>
      <w:r>
        <w:t xml:space="preserve">A escrita do trabalho melhorou em relação ao pré-projeto. </w:t>
      </w:r>
      <w:r w:rsidR="00847671">
        <w:t>Ainda são necessário</w:t>
      </w:r>
      <w:r w:rsidR="00C45440">
        <w:t>s</w:t>
      </w:r>
      <w:r w:rsidR="00847671">
        <w:t xml:space="preserve"> refinamentos em algumas seções (introdução, justificativa e requisitos). Os trabalhos correlatos foram descritos de forma sucinta. Acho que você conseguiria </w:t>
      </w:r>
      <w:r w:rsidR="00692E8B">
        <w:t>detalhar mais.</w:t>
      </w:r>
    </w:p>
    <w:p w14:paraId="7A480D6A" w14:textId="77777777" w:rsidR="00692E8B" w:rsidRDefault="00692E8B">
      <w:pPr>
        <w:pStyle w:val="Textodecomentrio"/>
      </w:pPr>
    </w:p>
    <w:p w14:paraId="4E6E8DFD" w14:textId="5EDAD5C0" w:rsidR="00692E8B" w:rsidRDefault="00692E8B">
      <w:pPr>
        <w:pStyle w:val="Textodecomentrio"/>
      </w:pPr>
      <w:r>
        <w:t>Em relação a revisão, não atende ao solicitado. Cada tópico virar uma seção.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82ABE9" w15:done="0"/>
  <w15:commentEx w15:paraId="7BE51126" w15:done="0"/>
  <w15:commentEx w15:paraId="753A5EC6" w15:paraIdParent="7BE51126" w15:done="0"/>
  <w15:commentEx w15:paraId="7D3871DF" w15:done="0"/>
  <w15:commentEx w15:paraId="187229F1" w15:done="0"/>
  <w15:commentEx w15:paraId="4ABEA5E1" w15:done="0"/>
  <w15:commentEx w15:paraId="06E5A8A6" w15:done="0"/>
  <w15:commentEx w15:paraId="18A8C262" w15:done="0"/>
  <w15:commentEx w15:paraId="1D94A56B" w15:done="0"/>
  <w15:commentEx w15:paraId="185F46E1" w15:done="0"/>
  <w15:commentEx w15:paraId="4E6E8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22E8" w16cex:dateUtc="2021-12-18T12:05:00Z"/>
  <w16cex:commentExtensible w16cex:durableId="25680D37" w16cex:dateUtc="2021-12-18T10:33:00Z"/>
  <w16cex:commentExtensible w16cex:durableId="25680D38" w16cex:dateUtc="2021-12-18T10:33:00Z"/>
  <w16cex:commentExtensible w16cex:durableId="25680DEB" w16cex:dateUtc="2021-12-18T10:36:00Z"/>
  <w16cex:commentExtensible w16cex:durableId="25680EFC" w16cex:dateUtc="2021-12-18T10:40:00Z"/>
  <w16cex:commentExtensible w16cex:durableId="25681069" w16cex:dateUtc="2021-12-18T10:46:00Z"/>
  <w16cex:commentExtensible w16cex:durableId="2568118B" w16cex:dateUtc="2021-12-18T10:51:00Z"/>
  <w16cex:commentExtensible w16cex:durableId="25681237" w16cex:dateUtc="2021-12-18T10:54:00Z"/>
  <w16cex:commentExtensible w16cex:durableId="25681261" w16cex:dateUtc="2021-12-18T10:55:00Z"/>
  <w16cex:commentExtensible w16cex:durableId="256813A2" w16cex:dateUtc="2021-12-18T11:00:00Z"/>
  <w16cex:commentExtensible w16cex:durableId="256823F8" w16cex:dateUtc="2021-12-18T12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82ABE9" w16cid:durableId="256822E8"/>
  <w16cid:commentId w16cid:paraId="7BE51126" w16cid:durableId="25680D37"/>
  <w16cid:commentId w16cid:paraId="753A5EC6" w16cid:durableId="25680D38"/>
  <w16cid:commentId w16cid:paraId="7D3871DF" w16cid:durableId="25680DEB"/>
  <w16cid:commentId w16cid:paraId="187229F1" w16cid:durableId="25680EFC"/>
  <w16cid:commentId w16cid:paraId="4ABEA5E1" w16cid:durableId="25681069"/>
  <w16cid:commentId w16cid:paraId="06E5A8A6" w16cid:durableId="2568118B"/>
  <w16cid:commentId w16cid:paraId="18A8C262" w16cid:durableId="25681237"/>
  <w16cid:commentId w16cid:paraId="1D94A56B" w16cid:durableId="25681261"/>
  <w16cid:commentId w16cid:paraId="185F46E1" w16cid:durableId="256813A2"/>
  <w16cid:commentId w16cid:paraId="4E6E8DFD" w16cid:durableId="256823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A321" w14:textId="77777777" w:rsidR="00CC0AAA" w:rsidRDefault="00CC0AAA">
      <w:r>
        <w:separator/>
      </w:r>
    </w:p>
  </w:endnote>
  <w:endnote w:type="continuationSeparator" w:id="0">
    <w:p w14:paraId="490B6FC8" w14:textId="77777777" w:rsidR="00CC0AAA" w:rsidRDefault="00CC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841324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35F797" w14:textId="41FDD510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C9CFCD" w14:textId="77777777" w:rsidR="00D6118C" w:rsidRDefault="00D6118C" w:rsidP="00D6118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555991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7CCCD5" w14:textId="38D2B9A9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247A82" w14:textId="77777777" w:rsidR="00D6118C" w:rsidRDefault="00D6118C" w:rsidP="00D6118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13580" w14:textId="77777777" w:rsidR="00CC0AAA" w:rsidRDefault="00CC0AAA">
      <w:r>
        <w:separator/>
      </w:r>
    </w:p>
  </w:footnote>
  <w:footnote w:type="continuationSeparator" w:id="0">
    <w:p w14:paraId="665EF58B" w14:textId="77777777" w:rsidR="00CC0AAA" w:rsidRDefault="00CC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72373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rélio Faustino Hoppe">
    <w15:presenceInfo w15:providerId="AD" w15:userId="S::aureliof@furb.br::7fa29875-e2ce-409a-8bd5-623e40e8899f"/>
  </w15:person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7726C"/>
    <w:rsid w:val="00080F9C"/>
    <w:rsid w:val="0008579A"/>
    <w:rsid w:val="00086AA8"/>
    <w:rsid w:val="00086BFD"/>
    <w:rsid w:val="0008732D"/>
    <w:rsid w:val="00096721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7B02"/>
    <w:rsid w:val="0011363A"/>
    <w:rsid w:val="00113A3F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84B5D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5234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8663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C5DAC"/>
    <w:rsid w:val="002E6AB6"/>
    <w:rsid w:val="002E6DD1"/>
    <w:rsid w:val="002F027E"/>
    <w:rsid w:val="002F1570"/>
    <w:rsid w:val="00302DA8"/>
    <w:rsid w:val="00303502"/>
    <w:rsid w:val="00312CEA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903A5"/>
    <w:rsid w:val="003A0CE8"/>
    <w:rsid w:val="003A2B7D"/>
    <w:rsid w:val="003A3A5A"/>
    <w:rsid w:val="003A4A75"/>
    <w:rsid w:val="003A5366"/>
    <w:rsid w:val="003B647A"/>
    <w:rsid w:val="003B6B47"/>
    <w:rsid w:val="003C5262"/>
    <w:rsid w:val="003D101E"/>
    <w:rsid w:val="003D398C"/>
    <w:rsid w:val="003D473B"/>
    <w:rsid w:val="003D4B35"/>
    <w:rsid w:val="003D4B6B"/>
    <w:rsid w:val="003E4250"/>
    <w:rsid w:val="003E4F19"/>
    <w:rsid w:val="003F34EA"/>
    <w:rsid w:val="003F3881"/>
    <w:rsid w:val="003F5F25"/>
    <w:rsid w:val="003F70C8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5424"/>
    <w:rsid w:val="00442EB7"/>
    <w:rsid w:val="00451B94"/>
    <w:rsid w:val="00455613"/>
    <w:rsid w:val="00455AED"/>
    <w:rsid w:val="004661F2"/>
    <w:rsid w:val="00470C41"/>
    <w:rsid w:val="0047690F"/>
    <w:rsid w:val="00476C78"/>
    <w:rsid w:val="00482174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E0707"/>
    <w:rsid w:val="004E213A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26532"/>
    <w:rsid w:val="005312EB"/>
    <w:rsid w:val="00536336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232F"/>
    <w:rsid w:val="0062248C"/>
    <w:rsid w:val="0062386A"/>
    <w:rsid w:val="0062576D"/>
    <w:rsid w:val="00625788"/>
    <w:rsid w:val="006305AA"/>
    <w:rsid w:val="0063277E"/>
    <w:rsid w:val="006358AC"/>
    <w:rsid w:val="00636193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92E8B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B7E31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52038"/>
    <w:rsid w:val="00754E33"/>
    <w:rsid w:val="007554DF"/>
    <w:rsid w:val="0075776D"/>
    <w:rsid w:val="007613FB"/>
    <w:rsid w:val="007619A1"/>
    <w:rsid w:val="00761E34"/>
    <w:rsid w:val="007722BF"/>
    <w:rsid w:val="0077580B"/>
    <w:rsid w:val="00781167"/>
    <w:rsid w:val="00781F6C"/>
    <w:rsid w:val="007854B3"/>
    <w:rsid w:val="00787776"/>
    <w:rsid w:val="0078787D"/>
    <w:rsid w:val="00787FA8"/>
    <w:rsid w:val="007944F8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22A4C"/>
    <w:rsid w:val="008233E5"/>
    <w:rsid w:val="00825FAC"/>
    <w:rsid w:val="0083118D"/>
    <w:rsid w:val="00833DE8"/>
    <w:rsid w:val="00833F47"/>
    <w:rsid w:val="008341EB"/>
    <w:rsid w:val="008348C3"/>
    <w:rsid w:val="008373B4"/>
    <w:rsid w:val="008404C4"/>
    <w:rsid w:val="00840D9A"/>
    <w:rsid w:val="0084731B"/>
    <w:rsid w:val="00847671"/>
    <w:rsid w:val="00847D37"/>
    <w:rsid w:val="0085001D"/>
    <w:rsid w:val="008532F3"/>
    <w:rsid w:val="00855278"/>
    <w:rsid w:val="00855E15"/>
    <w:rsid w:val="00870802"/>
    <w:rsid w:val="00870A8D"/>
    <w:rsid w:val="00871A41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DDC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F2B"/>
    <w:rsid w:val="009910EF"/>
    <w:rsid w:val="00995B07"/>
    <w:rsid w:val="009A199F"/>
    <w:rsid w:val="009A2619"/>
    <w:rsid w:val="009A5850"/>
    <w:rsid w:val="009A77BE"/>
    <w:rsid w:val="009B10D6"/>
    <w:rsid w:val="009B753E"/>
    <w:rsid w:val="009C1BDB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1157"/>
    <w:rsid w:val="00A966E6"/>
    <w:rsid w:val="00AA7C7D"/>
    <w:rsid w:val="00AB2BE3"/>
    <w:rsid w:val="00AB7105"/>
    <w:rsid w:val="00AB7834"/>
    <w:rsid w:val="00AC1CDA"/>
    <w:rsid w:val="00AC4D5F"/>
    <w:rsid w:val="00AD1D2C"/>
    <w:rsid w:val="00AD7A3F"/>
    <w:rsid w:val="00AE0525"/>
    <w:rsid w:val="00AE08DB"/>
    <w:rsid w:val="00AE2729"/>
    <w:rsid w:val="00AE2B94"/>
    <w:rsid w:val="00AE3148"/>
    <w:rsid w:val="00AE5AE2"/>
    <w:rsid w:val="00AE7343"/>
    <w:rsid w:val="00AE73D0"/>
    <w:rsid w:val="00B00A13"/>
    <w:rsid w:val="00B00D69"/>
    <w:rsid w:val="00B00E04"/>
    <w:rsid w:val="00B05485"/>
    <w:rsid w:val="00B056DC"/>
    <w:rsid w:val="00B1458E"/>
    <w:rsid w:val="00B14C51"/>
    <w:rsid w:val="00B20021"/>
    <w:rsid w:val="00B20FDE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45917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B5ADC"/>
    <w:rsid w:val="00BC0E8D"/>
    <w:rsid w:val="00BC499A"/>
    <w:rsid w:val="00BC4F18"/>
    <w:rsid w:val="00BC7786"/>
    <w:rsid w:val="00BD7172"/>
    <w:rsid w:val="00BE1107"/>
    <w:rsid w:val="00BE4984"/>
    <w:rsid w:val="00BE4FE8"/>
    <w:rsid w:val="00BE6551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440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82195"/>
    <w:rsid w:val="00C82CAE"/>
    <w:rsid w:val="00C8442E"/>
    <w:rsid w:val="00C84487"/>
    <w:rsid w:val="00C930A8"/>
    <w:rsid w:val="00CA108B"/>
    <w:rsid w:val="00CA6CDB"/>
    <w:rsid w:val="00CB129E"/>
    <w:rsid w:val="00CB3542"/>
    <w:rsid w:val="00CB5E13"/>
    <w:rsid w:val="00CB70FB"/>
    <w:rsid w:val="00CC063A"/>
    <w:rsid w:val="00CC0AA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34297"/>
    <w:rsid w:val="00D3580A"/>
    <w:rsid w:val="00D43EB2"/>
    <w:rsid w:val="00D447EF"/>
    <w:rsid w:val="00D477BF"/>
    <w:rsid w:val="00D505E2"/>
    <w:rsid w:val="00D50788"/>
    <w:rsid w:val="00D54280"/>
    <w:rsid w:val="00D6118C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67F1B"/>
    <w:rsid w:val="00E7198D"/>
    <w:rsid w:val="00E735AF"/>
    <w:rsid w:val="00E74CA6"/>
    <w:rsid w:val="00E75E3D"/>
    <w:rsid w:val="00E76CE7"/>
    <w:rsid w:val="00E84491"/>
    <w:rsid w:val="00E85B1E"/>
    <w:rsid w:val="00E91E32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6F71"/>
    <w:rsid w:val="00EE056F"/>
    <w:rsid w:val="00EE71CA"/>
    <w:rsid w:val="00EF18B6"/>
    <w:rsid w:val="00EF43F5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4183"/>
    <w:rsid w:val="00F3649F"/>
    <w:rsid w:val="00F40690"/>
    <w:rsid w:val="00F43B8F"/>
    <w:rsid w:val="00F4770F"/>
    <w:rsid w:val="00F50D1F"/>
    <w:rsid w:val="00F51785"/>
    <w:rsid w:val="00F530D7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793C"/>
    <w:rsid w:val="00FA0C14"/>
    <w:rsid w:val="00FA0C76"/>
    <w:rsid w:val="00FA137A"/>
    <w:rsid w:val="00FA3BAD"/>
    <w:rsid w:val="00FA5504"/>
    <w:rsid w:val="00FB0D81"/>
    <w:rsid w:val="00FB166C"/>
    <w:rsid w:val="00FB4B02"/>
    <w:rsid w:val="00FC2831"/>
    <w:rsid w:val="00FC2D40"/>
    <w:rsid w:val="00FC3600"/>
    <w:rsid w:val="00FC4A9F"/>
    <w:rsid w:val="00FC565B"/>
    <w:rsid w:val="00FD445E"/>
    <w:rsid w:val="00FE006E"/>
    <w:rsid w:val="00FE197E"/>
    <w:rsid w:val="00FE4B64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BC499A"/>
    <w:pPr>
      <w:keepNext/>
      <w:keepLines/>
      <w:numPr>
        <w:ilvl w:val="1"/>
        <w:numId w:val="1"/>
      </w:numPr>
      <w:spacing w:before="120" w:after="120"/>
      <w:ind w:left="284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4733</Words>
  <Characters>25559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13</cp:revision>
  <cp:lastPrinted>2021-11-30T22:29:00Z</cp:lastPrinted>
  <dcterms:created xsi:type="dcterms:W3CDTF">2021-12-18T10:34:00Z</dcterms:created>
  <dcterms:modified xsi:type="dcterms:W3CDTF">2021-12-20T23:15:00Z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